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ABD7A" w14:textId="77777777" w:rsidR="00AE6B50" w:rsidRDefault="00AE6B50" w:rsidP="00F05EFD">
      <w:pPr>
        <w:pStyle w:val="Heading1"/>
      </w:pPr>
      <w:r>
        <w:t xml:space="preserve">Project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23E84E" w14:textId="77777777" w:rsidR="00AE6B50" w:rsidRPr="00E50657" w:rsidRDefault="00AE6B50" w:rsidP="00E50657">
      <w:pPr>
        <w:pStyle w:val="NormalBrown"/>
        <w:rPr>
          <w:b/>
          <w:bCs/>
        </w:rPr>
      </w:pPr>
      <w:r w:rsidRPr="00E50657">
        <w:rPr>
          <w:b/>
          <w:bCs/>
        </w:rPr>
        <w:t>20 points</w:t>
      </w:r>
    </w:p>
    <w:p w14:paraId="5293E342" w14:textId="77777777" w:rsidR="009F7A9A" w:rsidRPr="001C588C" w:rsidRDefault="00AE6B50" w:rsidP="001C588C">
      <w:pPr>
        <w:rPr>
          <w:lang w:bidi="ar-SA"/>
        </w:rPr>
      </w:pPr>
      <w:r w:rsidRPr="001C588C">
        <w:rPr>
          <w:lang w:bidi="ar-SA"/>
        </w:rPr>
        <w:t xml:space="preserve">Write a sender program and a receiver program, where the sender accepts a file as a command line parameter (any </w:t>
      </w:r>
      <w:r w:rsidR="009F7A9A" w:rsidRPr="001C588C">
        <w:rPr>
          <w:lang w:bidi="ar-SA"/>
        </w:rPr>
        <w:t xml:space="preserve">binary </w:t>
      </w:r>
      <w:r w:rsidRPr="001C588C">
        <w:rPr>
          <w:lang w:bidi="ar-SA"/>
        </w:rPr>
        <w:t>file on your hard disk), breaks it into smaller chunks (assume at least 12 chunks for your file), and sends it to the receiver</w:t>
      </w:r>
      <w:r w:rsidR="009F7A9A" w:rsidRPr="001C588C">
        <w:rPr>
          <w:lang w:bidi="ar-SA"/>
        </w:rPr>
        <w:t xml:space="preserve"> using UDP</w:t>
      </w:r>
      <w:r w:rsidRPr="001C588C">
        <w:rPr>
          <w:lang w:bidi="ar-SA"/>
        </w:rPr>
        <w:t xml:space="preserve">. </w:t>
      </w:r>
    </w:p>
    <w:p w14:paraId="0E823C89" w14:textId="77777777" w:rsidR="009F7A9A" w:rsidRPr="001C588C" w:rsidRDefault="00AE6B50" w:rsidP="001C588C">
      <w:pPr>
        <w:rPr>
          <w:lang w:bidi="ar-SA"/>
        </w:rPr>
      </w:pPr>
      <w:r w:rsidRPr="001C588C">
        <w:rPr>
          <w:lang w:bidi="ar-SA"/>
        </w:rPr>
        <w:t xml:space="preserve">The receiver will concatenate the pieces it receives and will store it to a file on its end. Note that you would have at least 12 datagrams sent by the sender to the receiver. </w:t>
      </w:r>
    </w:p>
    <w:p w14:paraId="35591A47" w14:textId="77777777" w:rsidR="00AE6B50" w:rsidRPr="001C588C" w:rsidRDefault="00AE6B50" w:rsidP="001C588C">
      <w:pPr>
        <w:rPr>
          <w:lang w:bidi="ar-SA"/>
        </w:rPr>
      </w:pPr>
      <w:r w:rsidRPr="001C588C">
        <w:rPr>
          <w:lang w:bidi="ar-SA"/>
        </w:rPr>
        <w:t>The sender and receiver will write out a detailed log of what they are doing to the console. </w:t>
      </w:r>
    </w:p>
    <w:p w14:paraId="3651ECB6" w14:textId="7F59B37F" w:rsidR="009F7A9A" w:rsidRPr="001C588C" w:rsidRDefault="00AE6B50" w:rsidP="007F4227">
      <w:pPr>
        <w:pStyle w:val="ListParagraph"/>
        <w:numPr>
          <w:ilvl w:val="0"/>
          <w:numId w:val="158"/>
        </w:numPr>
        <w:rPr>
          <w:lang w:bidi="ar-SA"/>
        </w:rPr>
      </w:pPr>
      <w:r w:rsidRPr="001C588C">
        <w:rPr>
          <w:lang w:bidi="ar-SA"/>
        </w:rPr>
        <w:t>for each datagram sent</w:t>
      </w:r>
      <w:r w:rsidR="009F7A9A" w:rsidRPr="001C588C">
        <w:rPr>
          <w:lang w:bidi="ar-SA"/>
        </w:rPr>
        <w:t>,</w:t>
      </w:r>
      <w:r w:rsidRPr="001C588C">
        <w:rPr>
          <w:lang w:bidi="ar-SA"/>
        </w:rPr>
        <w:t xml:space="preserve"> the sender will write the [packet#]-[start byte offset]-[end byte offset].</w:t>
      </w:r>
    </w:p>
    <w:p w14:paraId="7FF2D090" w14:textId="187EA625" w:rsidR="00AE6B50" w:rsidRPr="001C588C" w:rsidRDefault="00AE6B50" w:rsidP="007F4227">
      <w:pPr>
        <w:pStyle w:val="ListParagraph"/>
        <w:numPr>
          <w:ilvl w:val="0"/>
          <w:numId w:val="158"/>
        </w:numPr>
        <w:rPr>
          <w:lang w:bidi="ar-SA"/>
        </w:rPr>
      </w:pPr>
      <w:r w:rsidRPr="001C588C">
        <w:rPr>
          <w:lang w:bidi="ar-SA"/>
        </w:rPr>
        <w:t>for each datagram received, the receiver will write the [packet#]-[start byte offset]-[end byte offset]</w:t>
      </w:r>
    </w:p>
    <w:p w14:paraId="21382B56" w14:textId="77777777" w:rsidR="009F7A9A" w:rsidRPr="001C588C" w:rsidRDefault="009F7A9A" w:rsidP="001C588C">
      <w:pPr>
        <w:rPr>
          <w:lang w:bidi="ar-SA"/>
        </w:rPr>
      </w:pPr>
      <w:r w:rsidRPr="001C588C">
        <w:rPr>
          <w:lang w:bidi="ar-SA"/>
        </w:rPr>
        <w:t>Note that you must:</w:t>
      </w:r>
    </w:p>
    <w:p w14:paraId="02E34203" w14:textId="445CEA0D" w:rsidR="009F7A9A" w:rsidRPr="001C588C" w:rsidRDefault="009F7A9A" w:rsidP="001C588C">
      <w:pPr>
        <w:pStyle w:val="ListParagraph"/>
        <w:numPr>
          <w:ilvl w:val="0"/>
          <w:numId w:val="157"/>
        </w:numPr>
        <w:rPr>
          <w:lang w:bidi="ar-SA"/>
        </w:rPr>
      </w:pPr>
      <w:r w:rsidRPr="001C588C">
        <w:rPr>
          <w:lang w:bidi="ar-SA"/>
        </w:rPr>
        <w:t>use the UDP protocol for this project.</w:t>
      </w:r>
    </w:p>
    <w:p w14:paraId="6368104E" w14:textId="3FFC8A8A" w:rsidR="009F7A9A" w:rsidRPr="001C588C" w:rsidRDefault="009F7A9A" w:rsidP="001C588C">
      <w:pPr>
        <w:pStyle w:val="ListParagraph"/>
        <w:numPr>
          <w:ilvl w:val="0"/>
          <w:numId w:val="157"/>
        </w:numPr>
        <w:rPr>
          <w:lang w:bidi="ar-SA"/>
        </w:rPr>
      </w:pPr>
      <w:r w:rsidRPr="001C588C">
        <w:rPr>
          <w:lang w:bidi="ar-SA"/>
        </w:rPr>
        <w:t>transmit a binary file (image or sound file)</w:t>
      </w:r>
    </w:p>
    <w:p w14:paraId="2A46686A" w14:textId="1CEA82F1" w:rsidR="00AE6B50" w:rsidRPr="001C588C" w:rsidRDefault="00AE6B50" w:rsidP="007F4227">
      <w:pPr>
        <w:rPr>
          <w:lang w:bidi="ar-SA"/>
        </w:rPr>
      </w:pPr>
      <w:r w:rsidRPr="001C588C">
        <w:rPr>
          <w:lang w:bidi="ar-SA"/>
        </w:rPr>
        <w:t>Upload the completed Java code to your dropbox.</w:t>
      </w:r>
    </w:p>
    <w:p w14:paraId="64A94DBB" w14:textId="60C28241" w:rsidR="00FD7121" w:rsidRDefault="00FD7121" w:rsidP="00FD7121">
      <w:pPr>
        <w:rPr>
          <w:ins w:id="0" w:author="Chetty, Damodar Kumar S" w:date="2021-10-04T15:10:00Z"/>
          <w:lang w:bidi="ar-SA"/>
        </w:rPr>
      </w:pPr>
      <w:ins w:id="1" w:author="Chetty, Damodar Kumar S" w:date="2021-10-04T15:10:00Z">
        <w:r>
          <w:rPr>
            <w:lang w:bidi="ar-SA"/>
          </w:rPr>
          <w:t>Consider a f</w:t>
        </w:r>
        <w:r>
          <w:rPr>
            <w:lang w:bidi="ar-SA"/>
          </w:rPr>
          <w:t xml:space="preserve">ile </w:t>
        </w:r>
        <w:r>
          <w:rPr>
            <w:lang w:bidi="ar-SA"/>
          </w:rPr>
          <w:t xml:space="preserve">that </w:t>
        </w:r>
        <w:r>
          <w:rPr>
            <w:lang w:bidi="ar-SA"/>
          </w:rPr>
          <w:t xml:space="preserve">has 9 bytes, with each </w:t>
        </w:r>
        <w:r>
          <w:rPr>
            <w:lang w:bidi="ar-SA"/>
          </w:rPr>
          <w:t xml:space="preserve">datagram </w:t>
        </w:r>
        <w:r>
          <w:rPr>
            <w:lang w:bidi="ar-SA"/>
          </w:rPr>
          <w:t>being 3 bytes long</w:t>
        </w:r>
        <w:r>
          <w:rPr>
            <w:lang w:bidi="ar-SA"/>
          </w:rPr>
          <w:t>.</w:t>
        </w:r>
      </w:ins>
    </w:p>
    <w:p w14:paraId="063F9A72" w14:textId="6409580F" w:rsidR="00FD7121" w:rsidRPr="00FD7121" w:rsidRDefault="00FD7121" w:rsidP="00FD7121">
      <w:pPr>
        <w:rPr>
          <w:ins w:id="2" w:author="Chetty, Damodar Kumar S" w:date="2021-10-04T15:10:00Z"/>
          <w:rStyle w:val="CodeChar"/>
          <w:rPrChange w:id="3" w:author="Chetty, Damodar Kumar S" w:date="2021-10-04T15:11:00Z">
            <w:rPr>
              <w:ins w:id="4" w:author="Chetty, Damodar Kumar S" w:date="2021-10-04T15:10:00Z"/>
            </w:rPr>
          </w:rPrChange>
        </w:rPr>
      </w:pPr>
      <w:ins w:id="5" w:author="Chetty, Damodar Kumar S" w:date="2021-10-04T15:10:00Z">
        <w:r>
          <w:rPr>
            <w:lang w:bidi="ar-SA"/>
          </w:rPr>
          <w:t>Fil</w:t>
        </w:r>
      </w:ins>
      <w:ins w:id="6" w:author="Chetty, Damodar Kumar S" w:date="2021-10-04T15:11:00Z">
        <w:r>
          <w:rPr>
            <w:lang w:bidi="ar-SA"/>
          </w:rPr>
          <w:t xml:space="preserve">e contents: </w:t>
        </w:r>
      </w:ins>
      <w:ins w:id="7" w:author="Chetty, Damodar Kumar S" w:date="2021-10-04T15:10:00Z">
        <w:r w:rsidRPr="00FD7121">
          <w:rPr>
            <w:rStyle w:val="CodeChar"/>
            <w:rPrChange w:id="8" w:author="Chetty, Damodar Kumar S" w:date="2021-10-04T15:11:00Z">
              <w:rPr/>
            </w:rPrChange>
          </w:rPr>
          <w:t>Byte0|Byte1|Byte2|Byte3|Byte4|Byte5|Byte6|Byte7|Byte8</w:t>
        </w:r>
      </w:ins>
    </w:p>
    <w:p w14:paraId="01641E62" w14:textId="0B7E4609" w:rsidR="00FD7121" w:rsidRDefault="00FD7121" w:rsidP="00FD7121">
      <w:pPr>
        <w:rPr>
          <w:ins w:id="9" w:author="Chetty, Damodar Kumar S" w:date="2021-10-04T15:10:00Z"/>
          <w:lang w:bidi="ar-SA"/>
        </w:rPr>
      </w:pPr>
      <w:ins w:id="10" w:author="Chetty, Damodar Kumar S" w:date="2021-10-04T15:11:00Z">
        <w:r>
          <w:rPr>
            <w:lang w:bidi="ar-SA"/>
          </w:rPr>
          <w:t>Packets sent:</w:t>
        </w:r>
      </w:ins>
    </w:p>
    <w:p w14:paraId="25CAF20D" w14:textId="4F72C7B4" w:rsidR="00FD7121" w:rsidRDefault="00FD7121" w:rsidP="00FD7121">
      <w:pPr>
        <w:pStyle w:val="Code"/>
        <w:rPr>
          <w:ins w:id="11" w:author="Chetty, Damodar Kumar S" w:date="2021-10-04T15:10:00Z"/>
        </w:rPr>
        <w:pPrChange w:id="12" w:author="Chetty, Damodar Kumar S" w:date="2021-10-04T15:10:00Z">
          <w:pPr/>
        </w:pPrChange>
      </w:pPr>
      <w:ins w:id="13" w:author="Chetty, Damodar Kumar S" w:date="2021-10-04T15:10:00Z">
        <w:r>
          <w:t>Packet 1: start offset=0, end offset=2 (content = Byte0|Byte1|Byte2)</w:t>
        </w:r>
      </w:ins>
    </w:p>
    <w:p w14:paraId="75B49DD5" w14:textId="77777777" w:rsidR="00FD7121" w:rsidRDefault="00FD7121" w:rsidP="00FD7121">
      <w:pPr>
        <w:pStyle w:val="Code"/>
        <w:rPr>
          <w:ins w:id="14" w:author="Chetty, Damodar Kumar S" w:date="2021-10-04T15:10:00Z"/>
        </w:rPr>
        <w:pPrChange w:id="15" w:author="Chetty, Damodar Kumar S" w:date="2021-10-04T15:10:00Z">
          <w:pPr/>
        </w:pPrChange>
      </w:pPr>
      <w:ins w:id="16" w:author="Chetty, Damodar Kumar S" w:date="2021-10-04T15:10:00Z">
        <w:r>
          <w:t>Packet 2: start offset=3, end offset=5 (content = Byte3|Byte4|Byte5)</w:t>
        </w:r>
      </w:ins>
    </w:p>
    <w:p w14:paraId="2D17EEAA" w14:textId="77777777" w:rsidR="00FD7121" w:rsidRDefault="00FD7121" w:rsidP="00FD7121">
      <w:pPr>
        <w:pStyle w:val="Code"/>
        <w:rPr>
          <w:ins w:id="17" w:author="Chetty, Damodar Kumar S" w:date="2021-10-04T15:10:00Z"/>
        </w:rPr>
        <w:pPrChange w:id="18" w:author="Chetty, Damodar Kumar S" w:date="2021-10-04T15:10:00Z">
          <w:pPr/>
        </w:pPrChange>
      </w:pPr>
      <w:ins w:id="19" w:author="Chetty, Damodar Kumar S" w:date="2021-10-04T15:10:00Z">
        <w:r>
          <w:t>Packet 3: start offset=6, end offset=8 (content = Byte6|Byte7|Byte8)</w:t>
        </w:r>
      </w:ins>
    </w:p>
    <w:p w14:paraId="0A2BB405" w14:textId="77777777" w:rsidR="00FD7121" w:rsidRDefault="00FD7121" w:rsidP="00FD7121">
      <w:pPr>
        <w:rPr>
          <w:ins w:id="20" w:author="Chetty, Damodar Kumar S" w:date="2021-10-04T15:10:00Z"/>
          <w:lang w:bidi="ar-SA"/>
        </w:rPr>
      </w:pPr>
    </w:p>
    <w:p w14:paraId="6A208073" w14:textId="40134AC9" w:rsidR="00AE6B50" w:rsidRPr="00AE6B50" w:rsidRDefault="00FD7121" w:rsidP="00FD7121">
      <w:pPr>
        <w:rPr>
          <w:lang w:bidi="ar-SA"/>
        </w:rPr>
      </w:pPr>
      <w:ins w:id="21" w:author="Chetty, Damodar Kumar S" w:date="2021-10-04T15:10:00Z">
        <w:r>
          <w:rPr>
            <w:lang w:bidi="ar-SA"/>
          </w:rPr>
          <w:t>Indexing and counting in computer science are (by convention) based on 0. There are some instances where indexing is 1-based, but th</w:t>
        </w:r>
      </w:ins>
      <w:ins w:id="22" w:author="Chetty, Damodar Kumar S" w:date="2021-10-04T15:11:00Z">
        <w:r w:rsidR="00FF6FD8">
          <w:rPr>
            <w:lang w:bidi="ar-SA"/>
          </w:rPr>
          <w:t xml:space="preserve">ose are </w:t>
        </w:r>
      </w:ins>
      <w:ins w:id="23" w:author="Chetty, Damodar Kumar S" w:date="2021-10-04T15:10:00Z">
        <w:r>
          <w:rPr>
            <w:lang w:bidi="ar-SA"/>
          </w:rPr>
          <w:t>very rare.</w:t>
        </w:r>
      </w:ins>
    </w:p>
    <w:p w14:paraId="7BECA2BA" w14:textId="77777777" w:rsidR="00F05EFD" w:rsidRDefault="00F05EFD" w:rsidP="00F05EFD">
      <w:pPr>
        <w:pStyle w:val="Heading1"/>
      </w:pPr>
      <w:r>
        <w:lastRenderedPageBreak/>
        <w:t>Project</w:t>
      </w:r>
      <w:r w:rsidR="00AE6B50">
        <w:t xml:space="preserve"> 2</w:t>
      </w:r>
      <w:r w:rsidR="006B5AF7">
        <w:t xml:space="preserve"> – Stop and Wait</w:t>
      </w:r>
    </w:p>
    <w:p w14:paraId="402BA970" w14:textId="77777777" w:rsidR="00AE6B50" w:rsidRPr="00E50657" w:rsidRDefault="00AE6B50" w:rsidP="00E50657">
      <w:pPr>
        <w:pStyle w:val="NormalBrown"/>
        <w:rPr>
          <w:b/>
          <w:bCs/>
        </w:rPr>
      </w:pPr>
      <w:r w:rsidRPr="00E50657">
        <w:rPr>
          <w:b/>
          <w:bCs/>
        </w:rPr>
        <w:t>80 points</w:t>
      </w:r>
    </w:p>
    <w:p w14:paraId="66100EDE" w14:textId="77777777" w:rsidR="00B16A62" w:rsidRDefault="00F05EFD" w:rsidP="00F05EFD">
      <w:pPr>
        <w:rPr>
          <w:lang w:bidi="ar-SA"/>
        </w:rPr>
      </w:pPr>
      <w:r>
        <w:rPr>
          <w:lang w:bidi="ar-SA"/>
        </w:rPr>
        <w:t xml:space="preserve">This project </w:t>
      </w:r>
      <w:r w:rsidR="003D24BD">
        <w:rPr>
          <w:lang w:bidi="ar-SA"/>
        </w:rPr>
        <w:t>provides an all-</w:t>
      </w:r>
      <w:r>
        <w:rPr>
          <w:lang w:bidi="ar-SA"/>
        </w:rPr>
        <w:t xml:space="preserve">inclusive </w:t>
      </w:r>
      <w:r w:rsidR="00B16A62">
        <w:rPr>
          <w:lang w:bidi="ar-SA"/>
        </w:rPr>
        <w:t xml:space="preserve">implementation </w:t>
      </w:r>
      <w:r>
        <w:rPr>
          <w:lang w:bidi="ar-SA"/>
        </w:rPr>
        <w:t xml:space="preserve">experience </w:t>
      </w:r>
      <w:r w:rsidR="00B16A62">
        <w:rPr>
          <w:lang w:bidi="ar-SA"/>
        </w:rPr>
        <w:t xml:space="preserve">of </w:t>
      </w:r>
      <w:r>
        <w:rPr>
          <w:lang w:bidi="ar-SA"/>
        </w:rPr>
        <w:t>maj</w:t>
      </w:r>
      <w:r w:rsidR="003D24BD">
        <w:rPr>
          <w:lang w:bidi="ar-SA"/>
        </w:rPr>
        <w:t xml:space="preserve">or topics in Computer Networks, including </w:t>
      </w:r>
      <w:r w:rsidR="00B16A62">
        <w:rPr>
          <w:lang w:bidi="ar-SA"/>
        </w:rPr>
        <w:t>protocol design</w:t>
      </w:r>
      <w:r w:rsidR="003D24BD">
        <w:rPr>
          <w:lang w:bidi="ar-SA"/>
        </w:rPr>
        <w:t xml:space="preserve"> and </w:t>
      </w:r>
      <w:r w:rsidR="00B16A62">
        <w:rPr>
          <w:lang w:bidi="ar-SA"/>
        </w:rPr>
        <w:t>implementation.</w:t>
      </w:r>
    </w:p>
    <w:p w14:paraId="11174B0B" w14:textId="77777777" w:rsidR="00F7010D" w:rsidRDefault="00F7010D" w:rsidP="00A161F1">
      <w:pPr>
        <w:rPr>
          <w:lang w:bidi="ar-SA"/>
        </w:rPr>
      </w:pPr>
      <w:r>
        <w:rPr>
          <w:lang w:bidi="ar-SA"/>
        </w:rPr>
        <w:t xml:space="preserve">The User Datagram Protocol (UDP) provides point-to-point, unreliable datagram service between a pair of hosts. It does not provide any reliability or sequencing guarantees – i.e. packets may arrive late, may not arrive at all, or arrive corrupted. </w:t>
      </w:r>
    </w:p>
    <w:p w14:paraId="45A6AA28" w14:textId="0822B747" w:rsidR="00A161F1" w:rsidRDefault="00F7010D" w:rsidP="00A161F1">
      <w:pPr>
        <w:rPr>
          <w:lang w:bidi="ar-SA"/>
        </w:rPr>
      </w:pPr>
      <w:r>
        <w:rPr>
          <w:lang w:bidi="ar-SA"/>
        </w:rPr>
        <w:t>Your pr</w:t>
      </w:r>
      <w:r w:rsidR="00C3119C">
        <w:rPr>
          <w:lang w:bidi="ar-SA"/>
        </w:rPr>
        <w:t xml:space="preserve">oject is </w:t>
      </w:r>
      <w:r>
        <w:rPr>
          <w:lang w:bidi="ar-SA"/>
        </w:rPr>
        <w:t>to implement a</w:t>
      </w:r>
      <w:r w:rsidR="00C3119C">
        <w:rPr>
          <w:lang w:bidi="ar-SA"/>
        </w:rPr>
        <w:t xml:space="preserve"> </w:t>
      </w:r>
      <w:r>
        <w:rPr>
          <w:lang w:bidi="ar-SA"/>
        </w:rPr>
        <w:t>reliable and sequenced message transport</w:t>
      </w:r>
      <w:r w:rsidR="00C3119C">
        <w:rPr>
          <w:lang w:bidi="ar-SA"/>
        </w:rPr>
        <w:t xml:space="preserve"> </w:t>
      </w:r>
      <w:r>
        <w:rPr>
          <w:lang w:bidi="ar-SA"/>
        </w:rPr>
        <w:t>protocol on</w:t>
      </w:r>
      <w:r w:rsidR="00C3119C">
        <w:rPr>
          <w:lang w:bidi="ar-SA"/>
        </w:rPr>
        <w:t xml:space="preserve"> </w:t>
      </w:r>
      <w:r>
        <w:rPr>
          <w:lang w:bidi="ar-SA"/>
        </w:rPr>
        <w:t>top of th</w:t>
      </w:r>
      <w:r w:rsidR="00E366D2">
        <w:rPr>
          <w:lang w:bidi="ar-SA"/>
        </w:rPr>
        <w:t>is</w:t>
      </w:r>
      <w:r>
        <w:rPr>
          <w:lang w:bidi="ar-SA"/>
        </w:rPr>
        <w:t xml:space="preserve"> unreliable UDP</w:t>
      </w:r>
      <w:r w:rsidR="006B5AF7">
        <w:rPr>
          <w:lang w:bidi="ar-SA"/>
        </w:rPr>
        <w:t xml:space="preserve"> (stop and wait)</w:t>
      </w:r>
      <w:r>
        <w:rPr>
          <w:lang w:bidi="ar-SA"/>
        </w:rPr>
        <w:t xml:space="preserve">. </w:t>
      </w:r>
      <w:r w:rsidR="00E366D2">
        <w:rPr>
          <w:lang w:bidi="ar-SA"/>
        </w:rPr>
        <w:t>Y</w:t>
      </w:r>
      <w:r>
        <w:rPr>
          <w:lang w:bidi="ar-SA"/>
        </w:rPr>
        <w:t>our protocol will ensure</w:t>
      </w:r>
      <w:r w:rsidR="00A161F1">
        <w:rPr>
          <w:lang w:bidi="ar-SA"/>
        </w:rPr>
        <w:t xml:space="preserve"> reliable, end-to-end delivery of messages in the face of packet loss</w:t>
      </w:r>
      <w:r w:rsidR="00D7569A">
        <w:rPr>
          <w:lang w:bidi="ar-SA"/>
        </w:rPr>
        <w:t xml:space="preserve"> and packet corruption</w:t>
      </w:r>
      <w:r>
        <w:rPr>
          <w:lang w:bidi="ar-SA"/>
        </w:rPr>
        <w:t>.</w:t>
      </w:r>
    </w:p>
    <w:p w14:paraId="25DA8D1C" w14:textId="36DDC921" w:rsidR="003D24BD" w:rsidRPr="005744B6" w:rsidRDefault="003D24BD" w:rsidP="003D24BD">
      <w:pPr>
        <w:rPr>
          <w:lang w:bidi="ar-SA"/>
        </w:rPr>
      </w:pPr>
      <w:r>
        <w:rPr>
          <w:lang w:bidi="ar-SA"/>
        </w:rPr>
        <w:t xml:space="preserve">In order to simulate a lossy network on a single computer, you will implement a proxy that </w:t>
      </w:r>
      <w:r w:rsidR="00E366D2">
        <w:rPr>
          <w:lang w:bidi="ar-SA"/>
        </w:rPr>
        <w:t xml:space="preserve">randomly drops, or corrupts </w:t>
      </w:r>
      <w:r>
        <w:rPr>
          <w:lang w:bidi="ar-SA"/>
        </w:rPr>
        <w:t>packets.</w:t>
      </w:r>
    </w:p>
    <w:p w14:paraId="4C643713" w14:textId="77777777" w:rsidR="0089367C" w:rsidRDefault="0089367C" w:rsidP="00A161F1">
      <w:pPr>
        <w:rPr>
          <w:lang w:bidi="ar-SA"/>
        </w:rPr>
      </w:pPr>
      <w:r>
        <w:rPr>
          <w:lang w:bidi="ar-SA"/>
        </w:rPr>
        <w:t xml:space="preserve">Whereas TCP allows fully bidirectional communication, </w:t>
      </w:r>
      <w:r w:rsidR="00E366D2">
        <w:rPr>
          <w:lang w:bidi="ar-SA"/>
        </w:rPr>
        <w:t xml:space="preserve">your </w:t>
      </w:r>
      <w:r>
        <w:rPr>
          <w:lang w:bidi="ar-SA"/>
        </w:rPr>
        <w:t xml:space="preserve">implementation will be asymmetric. </w:t>
      </w:r>
      <w:r w:rsidR="003D24BD">
        <w:rPr>
          <w:lang w:bidi="ar-SA"/>
        </w:rPr>
        <w:t>Each endpoint</w:t>
      </w:r>
      <w:r>
        <w:rPr>
          <w:lang w:bidi="ar-SA"/>
        </w:rPr>
        <w:t xml:space="preserve"> will </w:t>
      </w:r>
      <w:r w:rsidR="003D24BD">
        <w:rPr>
          <w:lang w:bidi="ar-SA"/>
        </w:rPr>
        <w:t xml:space="preserve">play the role of a </w:t>
      </w:r>
      <w:r>
        <w:rPr>
          <w:lang w:bidi="ar-SA"/>
        </w:rPr>
        <w:t xml:space="preserve">"sender" </w:t>
      </w:r>
      <w:r w:rsidR="003D24BD">
        <w:rPr>
          <w:lang w:bidi="ar-SA"/>
        </w:rPr>
        <w:t xml:space="preserve">and a </w:t>
      </w:r>
      <w:r>
        <w:rPr>
          <w:lang w:bidi="ar-SA"/>
        </w:rPr>
        <w:t xml:space="preserve">"receiver". Data packets will only flow from the sender to the receiver, while ACKs will only flow in the "reverse" direction from the receiver back to the sender. </w:t>
      </w:r>
    </w:p>
    <w:p w14:paraId="3BA1ADD1" w14:textId="77777777" w:rsidR="00514B11" w:rsidRDefault="00514B11" w:rsidP="00514B11">
      <w:pPr>
        <w:rPr>
          <w:lang w:bidi="ar-SA"/>
        </w:rPr>
      </w:pPr>
      <w:r>
        <w:t xml:space="preserve">(Project inspired by my project assignment at UMN and more recently by </w:t>
      </w:r>
      <w:r>
        <w:rPr>
          <w:lang w:bidi="ar-SA"/>
        </w:rPr>
        <w:t>Stefan Savage, UC San Diego.)</w:t>
      </w:r>
    </w:p>
    <w:p w14:paraId="44960391" w14:textId="77777777" w:rsidR="00284B9B" w:rsidRPr="00284B9B" w:rsidRDefault="00284B9B" w:rsidP="0031630A">
      <w:pPr>
        <w:pStyle w:val="Heading5"/>
      </w:pPr>
      <w:r w:rsidRPr="00284B9B">
        <w:t>Implementation No</w:t>
      </w:r>
      <w:r w:rsidR="002D54BF">
        <w:t>t</w:t>
      </w:r>
      <w:r w:rsidRPr="00284B9B">
        <w:t>es:</w:t>
      </w:r>
    </w:p>
    <w:p w14:paraId="4A13A6F2" w14:textId="77777777" w:rsidR="00B728F3" w:rsidRDefault="00284B9B" w:rsidP="00284B9B">
      <w:pPr>
        <w:rPr>
          <w:lang w:bidi="ar-SA"/>
        </w:rPr>
      </w:pPr>
      <w:r>
        <w:rPr>
          <w:lang w:bidi="ar-SA"/>
        </w:rPr>
        <w:t xml:space="preserve">You will implement the </w:t>
      </w:r>
      <w:r w:rsidR="000F2763">
        <w:rPr>
          <w:lang w:bidi="ar-SA"/>
        </w:rPr>
        <w:t xml:space="preserve">sender </w:t>
      </w:r>
      <w:r>
        <w:rPr>
          <w:lang w:bidi="ar-SA"/>
        </w:rPr>
        <w:t xml:space="preserve">and </w:t>
      </w:r>
      <w:r w:rsidR="000F2763">
        <w:rPr>
          <w:lang w:bidi="ar-SA"/>
        </w:rPr>
        <w:t xml:space="preserve">receiver </w:t>
      </w:r>
      <w:r>
        <w:rPr>
          <w:lang w:bidi="ar-SA"/>
        </w:rPr>
        <w:t>component</w:t>
      </w:r>
      <w:r w:rsidR="000F2763">
        <w:rPr>
          <w:lang w:bidi="ar-SA"/>
        </w:rPr>
        <w:t>s</w:t>
      </w:r>
      <w:r>
        <w:rPr>
          <w:lang w:bidi="ar-SA"/>
        </w:rPr>
        <w:t xml:space="preserve"> of a transport layer. The </w:t>
      </w:r>
      <w:r w:rsidR="000F2763">
        <w:rPr>
          <w:lang w:bidi="ar-SA"/>
        </w:rPr>
        <w:t xml:space="preserve">sender </w:t>
      </w:r>
      <w:r>
        <w:rPr>
          <w:lang w:bidi="ar-SA"/>
        </w:rPr>
        <w:t xml:space="preserve">reads a stream of data (from </w:t>
      </w:r>
      <w:r w:rsidR="00BC39EC">
        <w:rPr>
          <w:lang w:bidi="ar-SA"/>
        </w:rPr>
        <w:t>a file</w:t>
      </w:r>
      <w:r>
        <w:rPr>
          <w:lang w:bidi="ar-SA"/>
        </w:rPr>
        <w:t xml:space="preserve">), breaks it </w:t>
      </w:r>
      <w:r w:rsidR="000F2763">
        <w:rPr>
          <w:lang w:bidi="ar-SA"/>
        </w:rPr>
        <w:t xml:space="preserve">into </w:t>
      </w:r>
      <w:r>
        <w:rPr>
          <w:lang w:bidi="ar-SA"/>
        </w:rPr>
        <w:t>fixed-sized packets suitable for UDP transport, prepends a control header to the data, and se</w:t>
      </w:r>
      <w:r w:rsidR="00BC39EC">
        <w:rPr>
          <w:lang w:bidi="ar-SA"/>
        </w:rPr>
        <w:t xml:space="preserve">nds each packet to the </w:t>
      </w:r>
      <w:r w:rsidR="000F2763">
        <w:rPr>
          <w:lang w:bidi="ar-SA"/>
        </w:rPr>
        <w:t>receiver</w:t>
      </w:r>
      <w:r w:rsidR="00BC39EC">
        <w:rPr>
          <w:lang w:bidi="ar-SA"/>
        </w:rPr>
        <w:t xml:space="preserve">. </w:t>
      </w:r>
      <w:r>
        <w:rPr>
          <w:lang w:bidi="ar-SA"/>
        </w:rPr>
        <w:t xml:space="preserve">The </w:t>
      </w:r>
      <w:r w:rsidR="000F2763">
        <w:rPr>
          <w:lang w:bidi="ar-SA"/>
        </w:rPr>
        <w:t xml:space="preserve">receiver </w:t>
      </w:r>
      <w:r>
        <w:rPr>
          <w:lang w:bidi="ar-SA"/>
        </w:rPr>
        <w:t>reads these packets and writes the corresponding data, in order, to a reliable stream (</w:t>
      </w:r>
      <w:r w:rsidR="00BC39EC">
        <w:rPr>
          <w:lang w:bidi="ar-SA"/>
        </w:rPr>
        <w:t>a file</w:t>
      </w:r>
      <w:r>
        <w:rPr>
          <w:lang w:bidi="ar-SA"/>
        </w:rPr>
        <w:t xml:space="preserve">). </w:t>
      </w:r>
    </w:p>
    <w:p w14:paraId="6EF86083" w14:textId="77777777" w:rsidR="00284B9B" w:rsidRDefault="00E004B4" w:rsidP="00284B9B">
      <w:pPr>
        <w:rPr>
          <w:lang w:bidi="ar-SA"/>
        </w:rPr>
      </w:pPr>
      <w:r>
        <w:rPr>
          <w:lang w:bidi="ar-SA"/>
        </w:rPr>
        <w:t>A</w:t>
      </w:r>
      <w:r w:rsidR="00284B9B">
        <w:rPr>
          <w:lang w:bidi="ar-SA"/>
        </w:rPr>
        <w:t xml:space="preserve"> high-level overview of the system</w:t>
      </w:r>
      <w:r>
        <w:rPr>
          <w:lang w:bidi="ar-SA"/>
        </w:rPr>
        <w:t>:</w:t>
      </w:r>
    </w:p>
    <w:p w14:paraId="499B702F" w14:textId="7579C283" w:rsidR="00077EDD" w:rsidRDefault="00BF62BB" w:rsidP="00284B9B">
      <w:pPr>
        <w:rPr>
          <w:b/>
          <w:lang w:bidi="ar-SA"/>
        </w:rPr>
      </w:pPr>
      <w:r>
        <w:rPr>
          <w:b/>
          <w:lang w:bidi="ar-SA"/>
        </w:rPr>
        <w:t xml:space="preserve">Input </w:t>
      </w:r>
      <w:r w:rsidR="00077EDD" w:rsidRPr="00077EDD">
        <w:rPr>
          <w:b/>
          <w:lang w:bidi="ar-SA"/>
        </w:rPr>
        <w:t xml:space="preserve">File </w:t>
      </w:r>
      <w:r w:rsidR="00077EDD" w:rsidRPr="00077EDD">
        <w:rPr>
          <w:b/>
          <w:lang w:bidi="ar-SA"/>
        </w:rPr>
        <w:sym w:font="Wingdings" w:char="F0E0"/>
      </w:r>
      <w:r w:rsidR="00077EDD" w:rsidRPr="00077EDD">
        <w:rPr>
          <w:b/>
          <w:lang w:bidi="ar-SA"/>
        </w:rPr>
        <w:t xml:space="preserve"> Sender </w:t>
      </w:r>
      <w:r w:rsidR="00D7569A" w:rsidRPr="00D7569A">
        <w:rPr>
          <w:b/>
          <w:lang w:bidi="ar-SA"/>
        </w:rPr>
        <w:sym w:font="Wingdings" w:char="F0E0"/>
      </w:r>
      <w:r w:rsidR="00077EDD" w:rsidRPr="00077EDD">
        <w:rPr>
          <w:b/>
          <w:lang w:bidi="ar-SA"/>
        </w:rPr>
        <w:t xml:space="preserve"> </w:t>
      </w:r>
      <w:r>
        <w:rPr>
          <w:b/>
          <w:lang w:bidi="ar-SA"/>
        </w:rPr>
        <w:t>data datagrams travel over UDP</w:t>
      </w:r>
      <w:r w:rsidR="00C3119C">
        <w:rPr>
          <w:b/>
          <w:lang w:bidi="ar-SA"/>
        </w:rPr>
        <w:t xml:space="preserve"> </w:t>
      </w:r>
      <w:r w:rsidR="00077EDD" w:rsidRPr="00077EDD">
        <w:rPr>
          <w:b/>
          <w:lang w:bidi="ar-SA"/>
        </w:rPr>
        <w:sym w:font="Wingdings" w:char="F0E0"/>
      </w:r>
      <w:r w:rsidR="00077EDD" w:rsidRPr="00077EDD">
        <w:rPr>
          <w:b/>
          <w:lang w:bidi="ar-SA"/>
        </w:rPr>
        <w:t xml:space="preserve"> Receiver </w:t>
      </w:r>
      <w:r w:rsidR="00077EDD" w:rsidRPr="00077EDD">
        <w:rPr>
          <w:b/>
          <w:lang w:bidi="ar-SA"/>
        </w:rPr>
        <w:sym w:font="Wingdings" w:char="F0E0"/>
      </w:r>
      <w:r w:rsidR="00077EDD" w:rsidRPr="00077EDD">
        <w:rPr>
          <w:b/>
          <w:lang w:bidi="ar-SA"/>
        </w:rPr>
        <w:t xml:space="preserve"> </w:t>
      </w:r>
      <w:r>
        <w:rPr>
          <w:b/>
          <w:lang w:bidi="ar-SA"/>
        </w:rPr>
        <w:t xml:space="preserve">Output </w:t>
      </w:r>
      <w:r w:rsidR="00077EDD" w:rsidRPr="00077EDD">
        <w:rPr>
          <w:b/>
          <w:lang w:bidi="ar-SA"/>
        </w:rPr>
        <w:t xml:space="preserve">File </w:t>
      </w:r>
    </w:p>
    <w:p w14:paraId="6B2B98CF" w14:textId="77777777" w:rsidR="00BF62BB" w:rsidRPr="00077EDD" w:rsidRDefault="005520D0" w:rsidP="00284B9B">
      <w:pPr>
        <w:rPr>
          <w:b/>
          <w:lang w:bidi="ar-SA"/>
        </w:rPr>
      </w:pPr>
      <w:r>
        <w:rPr>
          <w:b/>
          <w:lang w:bidi="ar-SA"/>
        </w:rPr>
        <w:tab/>
        <w:t xml:space="preserve"> </w:t>
      </w:r>
      <w:r w:rsidR="00C3119C">
        <w:rPr>
          <w:b/>
          <w:lang w:bidi="ar-SA"/>
        </w:rPr>
        <w:t xml:space="preserve">                   </w:t>
      </w:r>
      <w:r>
        <w:rPr>
          <w:b/>
          <w:lang w:bidi="ar-SA"/>
        </w:rPr>
        <w:t xml:space="preserve"> </w:t>
      </w:r>
      <w:r w:rsidR="00BF62BB">
        <w:rPr>
          <w:rFonts w:cs="Calibri"/>
          <w:b/>
          <w:lang w:bidi="ar-SA"/>
        </w:rPr>
        <w:t>←</w:t>
      </w:r>
      <w:r w:rsidR="00BF62BB" w:rsidRPr="00077EDD">
        <w:rPr>
          <w:b/>
          <w:lang w:bidi="ar-SA"/>
        </w:rPr>
        <w:t xml:space="preserve"> </w:t>
      </w:r>
      <w:r w:rsidR="00BF62BB">
        <w:rPr>
          <w:b/>
          <w:lang w:bidi="ar-SA"/>
        </w:rPr>
        <w:t xml:space="preserve">ACK datagrams travel over UDP </w:t>
      </w:r>
      <w:r w:rsidR="00BF62BB" w:rsidRPr="00BF62BB">
        <w:rPr>
          <w:b/>
          <w:lang w:bidi="ar-SA"/>
        </w:rPr>
        <w:sym w:font="Wingdings" w:char="F0DF"/>
      </w:r>
      <w:r w:rsidR="00C3119C">
        <w:rPr>
          <w:b/>
          <w:lang w:bidi="ar-SA"/>
        </w:rPr>
        <w:t xml:space="preserve"> </w:t>
      </w:r>
    </w:p>
    <w:p w14:paraId="02921FF5" w14:textId="2D490649" w:rsidR="00AA0C70" w:rsidRDefault="00EF4383" w:rsidP="00AA0C70">
      <w:pPr>
        <w:rPr>
          <w:lang w:bidi="ar-SA"/>
        </w:rPr>
      </w:pPr>
      <w:r>
        <w:rPr>
          <w:lang w:bidi="ar-SA"/>
        </w:rPr>
        <w:t xml:space="preserve">The </w:t>
      </w:r>
      <w:r w:rsidR="00AA0C70">
        <w:rPr>
          <w:lang w:bidi="ar-SA"/>
        </w:rPr>
        <w:t>R</w:t>
      </w:r>
      <w:r>
        <w:rPr>
          <w:lang w:bidi="ar-SA"/>
        </w:rPr>
        <w:t>eceiver</w:t>
      </w:r>
      <w:r w:rsidR="00BF62BB">
        <w:rPr>
          <w:lang w:bidi="ar-SA"/>
        </w:rPr>
        <w:t xml:space="preserve"> should exactly reproduce the </w:t>
      </w:r>
      <w:r w:rsidR="00AA0C70">
        <w:rPr>
          <w:lang w:bidi="ar-SA"/>
        </w:rPr>
        <w:t xml:space="preserve">Sender's </w:t>
      </w:r>
      <w:r w:rsidR="00BF62BB">
        <w:rPr>
          <w:lang w:bidi="ar-SA"/>
        </w:rPr>
        <w:t>input file's content in its output file</w:t>
      </w:r>
      <w:r>
        <w:rPr>
          <w:lang w:bidi="ar-SA"/>
        </w:rPr>
        <w:t xml:space="preserve">, regardless of a </w:t>
      </w:r>
      <w:r w:rsidRPr="00AA0C70">
        <w:rPr>
          <w:b/>
          <w:lang w:bidi="ar-SA"/>
        </w:rPr>
        <w:t>lossy</w:t>
      </w:r>
      <w:r>
        <w:rPr>
          <w:lang w:bidi="ar-SA"/>
        </w:rPr>
        <w:t xml:space="preserve">, or </w:t>
      </w:r>
      <w:r w:rsidRPr="00AA0C70">
        <w:rPr>
          <w:b/>
          <w:lang w:bidi="ar-SA"/>
        </w:rPr>
        <w:t>corrupting</w:t>
      </w:r>
      <w:r>
        <w:rPr>
          <w:lang w:bidi="ar-SA"/>
        </w:rPr>
        <w:t xml:space="preserve"> network layer. </w:t>
      </w:r>
    </w:p>
    <w:p w14:paraId="3AE0BD11" w14:textId="77777777" w:rsidR="00F7010D" w:rsidRDefault="00EF4383" w:rsidP="00AA0C70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 xml:space="preserve">You will ensure reliable transport by having the </w:t>
      </w:r>
      <w:r w:rsidR="00AA0C70">
        <w:rPr>
          <w:lang w:bidi="ar-SA"/>
        </w:rPr>
        <w:t xml:space="preserve">Receiver </w:t>
      </w:r>
      <w:r>
        <w:rPr>
          <w:lang w:bidi="ar-SA"/>
        </w:rPr>
        <w:t xml:space="preserve">acknowledge packets received from the </w:t>
      </w:r>
      <w:r w:rsidR="00AA0C70">
        <w:rPr>
          <w:lang w:bidi="ar-SA"/>
        </w:rPr>
        <w:t>S</w:t>
      </w:r>
      <w:r>
        <w:rPr>
          <w:lang w:bidi="ar-SA"/>
        </w:rPr>
        <w:t xml:space="preserve">ender; the </w:t>
      </w:r>
      <w:r w:rsidR="00AA0C70">
        <w:rPr>
          <w:lang w:bidi="ar-SA"/>
        </w:rPr>
        <w:t>S</w:t>
      </w:r>
      <w:r>
        <w:rPr>
          <w:lang w:bidi="ar-SA"/>
        </w:rPr>
        <w:t>ender will detect missing acknowledgements and resend the dropped</w:t>
      </w:r>
      <w:r w:rsidR="005520D0">
        <w:rPr>
          <w:lang w:bidi="ar-SA"/>
        </w:rPr>
        <w:t xml:space="preserve"> </w:t>
      </w:r>
      <w:r>
        <w:rPr>
          <w:lang w:bidi="ar-SA"/>
        </w:rPr>
        <w:t xml:space="preserve">or corrupted </w:t>
      </w:r>
      <w:r w:rsidR="00AA0C70">
        <w:rPr>
          <w:lang w:bidi="ar-SA"/>
        </w:rPr>
        <w:t xml:space="preserve">datagrams after </w:t>
      </w:r>
      <w:r w:rsidR="00BF62BB">
        <w:rPr>
          <w:lang w:bidi="ar-SA"/>
        </w:rPr>
        <w:t xml:space="preserve">a </w:t>
      </w:r>
      <w:r w:rsidR="00C223EE">
        <w:rPr>
          <w:lang w:bidi="ar-SA"/>
        </w:rPr>
        <w:t>timeout period.</w:t>
      </w:r>
      <w:r w:rsidR="00C3119C">
        <w:rPr>
          <w:lang w:bidi="ar-SA"/>
        </w:rPr>
        <w:t xml:space="preserve"> </w:t>
      </w:r>
      <w:r w:rsidR="00C223EE">
        <w:rPr>
          <w:lang w:bidi="ar-SA"/>
        </w:rPr>
        <w:t>The default</w:t>
      </w:r>
      <w:r w:rsidR="006F58C0">
        <w:rPr>
          <w:lang w:bidi="ar-SA"/>
        </w:rPr>
        <w:t xml:space="preserve"> timeout p</w:t>
      </w:r>
      <w:r w:rsidR="00C3119C">
        <w:rPr>
          <w:lang w:bidi="ar-SA"/>
        </w:rPr>
        <w:t>eriod is 2000</w:t>
      </w:r>
      <w:r w:rsidR="00BF62BB">
        <w:rPr>
          <w:lang w:bidi="ar-SA"/>
        </w:rPr>
        <w:t>ms,</w:t>
      </w:r>
      <w:r w:rsidR="00C3119C">
        <w:rPr>
          <w:lang w:bidi="ar-SA"/>
        </w:rPr>
        <w:t xml:space="preserve"> </w:t>
      </w:r>
      <w:r w:rsidR="00BF62BB">
        <w:rPr>
          <w:lang w:bidi="ar-SA"/>
        </w:rPr>
        <w:t>but</w:t>
      </w:r>
      <w:r w:rsidR="00C3119C">
        <w:rPr>
          <w:lang w:bidi="ar-SA"/>
        </w:rPr>
        <w:t xml:space="preserve"> </w:t>
      </w:r>
      <w:r w:rsidR="00BF62BB">
        <w:rPr>
          <w:lang w:bidi="ar-SA"/>
        </w:rPr>
        <w:t>you</w:t>
      </w:r>
      <w:r w:rsidR="006F58C0">
        <w:rPr>
          <w:lang w:bidi="ar-SA"/>
        </w:rPr>
        <w:t xml:space="preserve"> may</w:t>
      </w:r>
      <w:r w:rsidR="00C3119C">
        <w:rPr>
          <w:lang w:bidi="ar-SA"/>
        </w:rPr>
        <w:t xml:space="preserve"> </w:t>
      </w:r>
      <w:r w:rsidR="006F58C0">
        <w:rPr>
          <w:lang w:bidi="ar-SA"/>
        </w:rPr>
        <w:t>change</w:t>
      </w:r>
      <w:r w:rsidR="00C3119C">
        <w:rPr>
          <w:lang w:bidi="ar-SA"/>
        </w:rPr>
        <w:t xml:space="preserve"> </w:t>
      </w:r>
      <w:r w:rsidR="006F58C0">
        <w:rPr>
          <w:lang w:bidi="ar-SA"/>
        </w:rPr>
        <w:t>this</w:t>
      </w:r>
      <w:r w:rsidR="00C3119C">
        <w:rPr>
          <w:lang w:bidi="ar-SA"/>
        </w:rPr>
        <w:t xml:space="preserve"> </w:t>
      </w:r>
      <w:r w:rsidR="006F58C0">
        <w:rPr>
          <w:lang w:bidi="ar-SA"/>
        </w:rPr>
        <w:t>with</w:t>
      </w:r>
      <w:r w:rsidR="00C3119C">
        <w:rPr>
          <w:lang w:bidi="ar-SA"/>
        </w:rPr>
        <w:t xml:space="preserve"> </w:t>
      </w:r>
      <w:r w:rsidR="006F58C0">
        <w:rPr>
          <w:lang w:bidi="ar-SA"/>
        </w:rPr>
        <w:t>the</w:t>
      </w:r>
      <w:r w:rsidR="00C3119C">
        <w:rPr>
          <w:lang w:bidi="ar-SA"/>
        </w:rPr>
        <w:t xml:space="preserve"> </w:t>
      </w:r>
      <w:r w:rsidR="006F58C0" w:rsidRPr="00BF62BB">
        <w:rPr>
          <w:rStyle w:val="CodeBrownChar"/>
        </w:rPr>
        <w:t>-t</w:t>
      </w:r>
      <w:r w:rsidR="00C3119C">
        <w:rPr>
          <w:lang w:bidi="ar-SA"/>
        </w:rPr>
        <w:t xml:space="preserve"> </w:t>
      </w:r>
      <w:r w:rsidR="006F58C0">
        <w:rPr>
          <w:lang w:bidi="ar-SA"/>
        </w:rPr>
        <w:t>command-line option.</w:t>
      </w:r>
      <w:r w:rsidR="00BF62BB">
        <w:rPr>
          <w:lang w:bidi="ar-SA"/>
        </w:rPr>
        <w:t xml:space="preserve"> </w:t>
      </w:r>
    </w:p>
    <w:p w14:paraId="5AC1FE75" w14:textId="77777777" w:rsidR="00BF62BB" w:rsidRDefault="00BF62BB" w:rsidP="00BF62BB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 xml:space="preserve">The </w:t>
      </w:r>
      <w:r w:rsidR="00AA0C70">
        <w:rPr>
          <w:lang w:bidi="ar-SA"/>
        </w:rPr>
        <w:t>R</w:t>
      </w:r>
      <w:r>
        <w:rPr>
          <w:lang w:bidi="ar-SA"/>
        </w:rPr>
        <w:t xml:space="preserve">eceiver will only use positive ACKs for any datagrams that it receives. </w:t>
      </w:r>
    </w:p>
    <w:p w14:paraId="5F4BB1B5" w14:textId="77777777" w:rsidR="00AA0C70" w:rsidRDefault="00AA0C70" w:rsidP="00BF62BB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>Acknowledgement datagrams do not need to be acknowledged by the Sender.</w:t>
      </w:r>
    </w:p>
    <w:p w14:paraId="75ED5979" w14:textId="77777777" w:rsidR="006F58C0" w:rsidRDefault="006F58C0" w:rsidP="009A7474">
      <w:pPr>
        <w:pStyle w:val="ListParagraph"/>
        <w:numPr>
          <w:ilvl w:val="0"/>
          <w:numId w:val="104"/>
        </w:numPr>
        <w:rPr>
          <w:lang w:bidi="ar-SA"/>
        </w:rPr>
      </w:pPr>
      <w:r>
        <w:rPr>
          <w:lang w:bidi="ar-SA"/>
        </w:rPr>
        <w:t xml:space="preserve">Your </w:t>
      </w:r>
      <w:r w:rsidR="00AA0C70">
        <w:rPr>
          <w:lang w:bidi="ar-SA"/>
        </w:rPr>
        <w:t>R</w:t>
      </w:r>
      <w:r w:rsidR="00C223EE">
        <w:rPr>
          <w:lang w:bidi="ar-SA"/>
        </w:rPr>
        <w:t xml:space="preserve">eceiver </w:t>
      </w:r>
      <w:r w:rsidR="00C3119C">
        <w:rPr>
          <w:lang w:bidi="ar-SA"/>
        </w:rPr>
        <w:t>should ensure that data are</w:t>
      </w:r>
      <w:r>
        <w:rPr>
          <w:lang w:bidi="ar-SA"/>
        </w:rPr>
        <w:t xml:space="preserve"> written in the correct order. </w:t>
      </w:r>
    </w:p>
    <w:p w14:paraId="2D8E664D" w14:textId="175B9A9C" w:rsidR="00AA0C70" w:rsidRDefault="006B5AF7" w:rsidP="004D037A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 xml:space="preserve">For stop-and-wait, set the window size at both the sender and receiver </w:t>
      </w:r>
      <w:r w:rsidR="00483972">
        <w:rPr>
          <w:lang w:bidi="ar-SA"/>
        </w:rPr>
        <w:t xml:space="preserve">to </w:t>
      </w:r>
      <w:r>
        <w:rPr>
          <w:lang w:bidi="ar-SA"/>
        </w:rPr>
        <w:t xml:space="preserve">1. </w:t>
      </w:r>
    </w:p>
    <w:p w14:paraId="4AF76ED0" w14:textId="304709D2" w:rsidR="00AA0C70" w:rsidRDefault="00AA0C70" w:rsidP="00F05EFD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 xml:space="preserve">File data </w:t>
      </w:r>
      <w:r w:rsidR="007A5825">
        <w:rPr>
          <w:lang w:bidi="ar-SA"/>
        </w:rPr>
        <w:t xml:space="preserve">will be </w:t>
      </w:r>
      <w:r w:rsidR="00483972">
        <w:rPr>
          <w:lang w:bidi="ar-SA"/>
        </w:rPr>
        <w:t>binary</w:t>
      </w:r>
      <w:r w:rsidR="007A5825">
        <w:rPr>
          <w:lang w:bidi="ar-SA"/>
        </w:rPr>
        <w:t>.</w:t>
      </w:r>
      <w:r w:rsidR="00C3119C">
        <w:rPr>
          <w:lang w:bidi="ar-SA"/>
        </w:rPr>
        <w:t xml:space="preserve"> </w:t>
      </w:r>
    </w:p>
    <w:p w14:paraId="11630F69" w14:textId="77777777" w:rsidR="005D2F3A" w:rsidRDefault="00B16A62" w:rsidP="00192846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 xml:space="preserve">Because we are doing this between two processes on a single machine, latency is near 0, and no network faults can occur. As a result, you should introduce errors to test the correctness of your implementation. </w:t>
      </w:r>
      <w:r w:rsidR="00192846">
        <w:rPr>
          <w:lang w:bidi="ar-SA"/>
        </w:rPr>
        <w:t xml:space="preserve">The Sender and Receiver programs </w:t>
      </w:r>
      <w:r>
        <w:rPr>
          <w:lang w:bidi="ar-SA"/>
        </w:rPr>
        <w:t xml:space="preserve">must </w:t>
      </w:r>
      <w:r w:rsidR="00192846">
        <w:rPr>
          <w:lang w:bidi="ar-SA"/>
        </w:rPr>
        <w:t xml:space="preserve">both accept options </w:t>
      </w:r>
      <w:r>
        <w:rPr>
          <w:lang w:bidi="ar-SA"/>
        </w:rPr>
        <w:t xml:space="preserve">to force packets to </w:t>
      </w:r>
      <w:r w:rsidR="005D2F3A">
        <w:rPr>
          <w:lang w:bidi="ar-SA"/>
        </w:rPr>
        <w:t>be lost</w:t>
      </w:r>
      <w:r w:rsidR="004033A2">
        <w:rPr>
          <w:lang w:bidi="ar-SA"/>
        </w:rPr>
        <w:t xml:space="preserve"> </w:t>
      </w:r>
      <w:r w:rsidR="00192846">
        <w:rPr>
          <w:lang w:bidi="ar-SA"/>
        </w:rPr>
        <w:t>or corrupted</w:t>
      </w:r>
      <w:r w:rsidR="00DB3A83">
        <w:rPr>
          <w:lang w:bidi="ar-SA"/>
        </w:rPr>
        <w:t xml:space="preserve"> at both processes</w:t>
      </w:r>
      <w:r w:rsidR="00192846">
        <w:rPr>
          <w:lang w:bidi="ar-SA"/>
        </w:rPr>
        <w:t xml:space="preserve">. </w:t>
      </w:r>
    </w:p>
    <w:p w14:paraId="2052ED90" w14:textId="77777777" w:rsidR="00192846" w:rsidRDefault="00215662" w:rsidP="00192846">
      <w:pPr>
        <w:pStyle w:val="ListParagraph"/>
        <w:numPr>
          <w:ilvl w:val="0"/>
          <w:numId w:val="103"/>
        </w:numPr>
        <w:rPr>
          <w:lang w:bidi="ar-SA"/>
        </w:rPr>
      </w:pPr>
      <w:r w:rsidRPr="00192846">
        <w:rPr>
          <w:b/>
        </w:rPr>
        <w:t>U</w:t>
      </w:r>
      <w:r w:rsidR="008C2E30" w:rsidRPr="00192846">
        <w:rPr>
          <w:b/>
        </w:rPr>
        <w:t xml:space="preserve">ser </w:t>
      </w:r>
      <w:r w:rsidRPr="00192846">
        <w:rPr>
          <w:b/>
        </w:rPr>
        <w:t>I</w:t>
      </w:r>
      <w:r w:rsidR="008C2E30" w:rsidRPr="00192846">
        <w:rPr>
          <w:b/>
        </w:rPr>
        <w:t>nterface</w:t>
      </w:r>
      <w:r w:rsidR="00192846" w:rsidRPr="00192846">
        <w:rPr>
          <w:b/>
        </w:rPr>
        <w:t xml:space="preserve"> </w:t>
      </w:r>
      <w:r w:rsidR="00192846" w:rsidRPr="00192846">
        <w:rPr>
          <w:b/>
        </w:rPr>
        <w:br/>
      </w:r>
      <w:r>
        <w:rPr>
          <w:lang w:bidi="ar-SA"/>
        </w:rPr>
        <w:t xml:space="preserve">Design a simple </w:t>
      </w:r>
      <w:r w:rsidR="00192846">
        <w:rPr>
          <w:lang w:bidi="ar-SA"/>
        </w:rPr>
        <w:t>UI (command line</w:t>
      </w:r>
      <w:r w:rsidR="00573FB1">
        <w:rPr>
          <w:lang w:bidi="ar-SA"/>
        </w:rPr>
        <w:t>, or optionally GUI</w:t>
      </w:r>
      <w:r>
        <w:rPr>
          <w:lang w:bidi="ar-SA"/>
        </w:rPr>
        <w:t xml:space="preserve">). </w:t>
      </w:r>
      <w:r w:rsidR="00573FB1">
        <w:rPr>
          <w:lang w:bidi="ar-SA"/>
        </w:rPr>
        <w:br/>
        <w:t>(</w:t>
      </w:r>
      <w:r w:rsidR="00573FB1" w:rsidRPr="00573FB1">
        <w:rPr>
          <w:rStyle w:val="CodeChar"/>
        </w:rPr>
        <w:t>java edu.metrostate.Sender</w:t>
      </w:r>
      <w:r w:rsidR="00573FB1">
        <w:rPr>
          <w:lang w:bidi="ar-SA"/>
        </w:rPr>
        <w:t xml:space="preserve"> </w:t>
      </w:r>
      <w:r w:rsidR="00573FB1" w:rsidRPr="00573FB1">
        <w:rPr>
          <w:rStyle w:val="CodeBrownChar"/>
        </w:rPr>
        <w:t>-s</w:t>
      </w:r>
      <w:r w:rsidR="00573FB1" w:rsidRPr="00573FB1">
        <w:rPr>
          <w:rStyle w:val="CodeChar"/>
        </w:rPr>
        <w:t xml:space="preserve"> 100 </w:t>
      </w:r>
      <w:r w:rsidR="00573FB1" w:rsidRPr="00573FB1">
        <w:rPr>
          <w:rStyle w:val="CodeBrownChar"/>
        </w:rPr>
        <w:t>-t</w:t>
      </w:r>
      <w:r w:rsidR="00573FB1" w:rsidRPr="00573FB1">
        <w:rPr>
          <w:rStyle w:val="CodeChar"/>
        </w:rPr>
        <w:t xml:space="preserve"> 30000 </w:t>
      </w:r>
      <w:r w:rsidR="00573FB1" w:rsidRPr="00573FB1">
        <w:rPr>
          <w:rStyle w:val="CodeBrownChar"/>
        </w:rPr>
        <w:t>-d</w:t>
      </w:r>
      <w:r w:rsidR="00573FB1" w:rsidRPr="00573FB1">
        <w:rPr>
          <w:rStyle w:val="CodeChar"/>
        </w:rPr>
        <w:t xml:space="preserve"> 0.25</w:t>
      </w:r>
      <w:r w:rsidR="00EF764C">
        <w:rPr>
          <w:rStyle w:val="CodeChar"/>
        </w:rPr>
        <w:t xml:space="preserve"> receiver_ip_addr receiver_port</w:t>
      </w:r>
      <w:r w:rsidR="00573FB1">
        <w:rPr>
          <w:rStyle w:val="CodeChar"/>
        </w:rPr>
        <w:br/>
        <w:t xml:space="preserve"> </w:t>
      </w:r>
      <w:r w:rsidR="00573FB1" w:rsidRPr="00573FB1">
        <w:rPr>
          <w:rStyle w:val="CodeChar"/>
        </w:rPr>
        <w:t>java edu.metrostate.</w:t>
      </w:r>
      <w:r w:rsidR="00573FB1">
        <w:rPr>
          <w:rStyle w:val="CodeChar"/>
        </w:rPr>
        <w:t>Receiver</w:t>
      </w:r>
      <w:r w:rsidR="00573FB1">
        <w:rPr>
          <w:lang w:bidi="ar-SA"/>
        </w:rPr>
        <w:t xml:space="preserve"> </w:t>
      </w:r>
      <w:r w:rsidR="00573FB1" w:rsidRPr="00573FB1">
        <w:rPr>
          <w:rStyle w:val="CodeBrownChar"/>
        </w:rPr>
        <w:t>-d</w:t>
      </w:r>
      <w:r w:rsidR="00EF6FA0">
        <w:rPr>
          <w:rStyle w:val="CodeChar"/>
        </w:rPr>
        <w:t xml:space="preserve"> 0.</w:t>
      </w:r>
      <w:r w:rsidR="00573FB1" w:rsidRPr="00573FB1">
        <w:rPr>
          <w:rStyle w:val="CodeChar"/>
        </w:rPr>
        <w:t>5</w:t>
      </w:r>
      <w:r w:rsidR="00EF764C">
        <w:rPr>
          <w:rStyle w:val="CodeChar"/>
        </w:rPr>
        <w:t xml:space="preserve"> </w:t>
      </w:r>
      <w:r w:rsidR="00615703">
        <w:rPr>
          <w:rStyle w:val="CodeChar"/>
        </w:rPr>
        <w:t>receiver</w:t>
      </w:r>
      <w:r w:rsidR="00EF764C">
        <w:rPr>
          <w:rStyle w:val="CodeChar"/>
        </w:rPr>
        <w:t>_ip_addr receiver_port</w:t>
      </w:r>
      <w:r w:rsidR="00573FB1">
        <w:rPr>
          <w:lang w:bidi="ar-SA"/>
        </w:rPr>
        <w:t>)</w:t>
      </w:r>
      <w:r w:rsidR="00573FB1">
        <w:rPr>
          <w:lang w:bidi="ar-SA"/>
        </w:rPr>
        <w:br/>
      </w:r>
      <w:r w:rsidR="00192846">
        <w:rPr>
          <w:lang w:bidi="ar-SA"/>
        </w:rPr>
        <w:t>T</w:t>
      </w:r>
      <w:r>
        <w:rPr>
          <w:lang w:bidi="ar-SA"/>
        </w:rPr>
        <w:t xml:space="preserve">he user </w:t>
      </w:r>
      <w:r w:rsidR="00192846">
        <w:rPr>
          <w:lang w:bidi="ar-SA"/>
        </w:rPr>
        <w:t>may specify</w:t>
      </w:r>
      <w:r w:rsidR="002D54BF">
        <w:rPr>
          <w:lang w:bidi="ar-SA"/>
        </w:rPr>
        <w:t>:</w:t>
      </w:r>
      <w:r>
        <w:rPr>
          <w:lang w:bidi="ar-SA"/>
        </w:rPr>
        <w:t xml:space="preserve"> </w:t>
      </w:r>
    </w:p>
    <w:p w14:paraId="28706C8E" w14:textId="77777777" w:rsidR="00573FB1" w:rsidRDefault="00192846" w:rsidP="00192846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For the Sender: </w:t>
      </w:r>
    </w:p>
    <w:p w14:paraId="7C0142BF" w14:textId="77777777" w:rsidR="00215662" w:rsidRDefault="00192846" w:rsidP="00573FB1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lastRenderedPageBreak/>
        <w:t>s</w:t>
      </w:r>
      <w:r w:rsidR="00215662">
        <w:rPr>
          <w:lang w:bidi="ar-SA"/>
        </w:rPr>
        <w:t>ize of packet</w:t>
      </w:r>
      <w:r>
        <w:rPr>
          <w:lang w:bidi="ar-SA"/>
        </w:rPr>
        <w:t xml:space="preserve"> using the </w:t>
      </w:r>
      <w:r w:rsidRPr="00192846">
        <w:rPr>
          <w:rStyle w:val="CodeBrownChar"/>
        </w:rPr>
        <w:t>-s</w:t>
      </w:r>
      <w:r>
        <w:rPr>
          <w:lang w:bidi="ar-SA"/>
        </w:rPr>
        <w:t xml:space="preserve"> command line argument </w:t>
      </w:r>
    </w:p>
    <w:p w14:paraId="576A9E4F" w14:textId="77777777" w:rsidR="00192846" w:rsidRDefault="00192846" w:rsidP="00573FB1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 xml:space="preserve">timeout interval using the </w:t>
      </w:r>
      <w:r w:rsidRPr="00192846">
        <w:rPr>
          <w:rStyle w:val="CodeBrownChar"/>
        </w:rPr>
        <w:t>-</w:t>
      </w:r>
      <w:r>
        <w:rPr>
          <w:rStyle w:val="CodeBrownChar"/>
        </w:rPr>
        <w:t>t</w:t>
      </w:r>
      <w:r>
        <w:rPr>
          <w:lang w:bidi="ar-SA"/>
        </w:rPr>
        <w:t xml:space="preserve"> command line argument</w:t>
      </w:r>
      <w:r w:rsidR="00C3119C">
        <w:rPr>
          <w:lang w:bidi="ar-SA"/>
        </w:rPr>
        <w:t xml:space="preserve"> </w:t>
      </w:r>
    </w:p>
    <w:p w14:paraId="30481F88" w14:textId="77777777" w:rsidR="00615703" w:rsidRDefault="00615703" w:rsidP="00573FB1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the IP address and port at which the receiver is listening</w:t>
      </w:r>
    </w:p>
    <w:p w14:paraId="59EE6E49" w14:textId="77777777" w:rsidR="00615703" w:rsidRDefault="00615703" w:rsidP="00192846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>For the Receiver</w:t>
      </w:r>
    </w:p>
    <w:p w14:paraId="2B09C41B" w14:textId="77777777" w:rsidR="00615703" w:rsidRDefault="00615703" w:rsidP="00615703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the IP address and port at which the Receiver should listen</w:t>
      </w:r>
    </w:p>
    <w:p w14:paraId="30B514A1" w14:textId="77777777" w:rsidR="00573FB1" w:rsidRDefault="00192846" w:rsidP="00192846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For the Sender and Receiver: </w:t>
      </w:r>
    </w:p>
    <w:p w14:paraId="2DE52FA5" w14:textId="6582F8E2" w:rsidR="00B423D4" w:rsidRDefault="00573FB1" w:rsidP="00B423D4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 xml:space="preserve">percentage of datagrams to corrupt, or drop using the </w:t>
      </w:r>
      <w:r w:rsidRPr="00573FB1">
        <w:rPr>
          <w:rStyle w:val="CodeBrownChar"/>
        </w:rPr>
        <w:t>-d</w:t>
      </w:r>
      <w:r>
        <w:rPr>
          <w:lang w:bidi="ar-SA"/>
        </w:rPr>
        <w:t xml:space="preserve"> argument</w:t>
      </w:r>
    </w:p>
    <w:p w14:paraId="4C618789" w14:textId="77777777" w:rsidR="00B423D4" w:rsidRDefault="00B423D4" w:rsidP="00B423D4">
      <w:pPr>
        <w:pStyle w:val="ListParagraph"/>
        <w:numPr>
          <w:ilvl w:val="0"/>
          <w:numId w:val="103"/>
        </w:numPr>
        <w:rPr>
          <w:lang w:bidi="ar-SA"/>
        </w:rPr>
      </w:pPr>
      <w:r>
        <w:rPr>
          <w:lang w:bidi="ar-SA"/>
        </w:rPr>
        <w:t>You will start your Sender and Receiver in two separate JVMs.</w:t>
      </w:r>
    </w:p>
    <w:p w14:paraId="54996E42" w14:textId="77777777" w:rsidR="00B423D4" w:rsidRDefault="00B423D4" w:rsidP="004B50D3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Both programs should run outside of your IDE </w:t>
      </w:r>
      <w:r w:rsidR="004033A2">
        <w:rPr>
          <w:lang w:bidi="ar-SA"/>
        </w:rPr>
        <w:t>- d</w:t>
      </w:r>
      <w:r>
        <w:rPr>
          <w:lang w:bidi="ar-SA"/>
        </w:rPr>
        <w:t>o not launch them from Eclipse</w:t>
      </w:r>
    </w:p>
    <w:p w14:paraId="1D27AB80" w14:textId="77777777" w:rsidR="00B423D4" w:rsidRDefault="00B423D4" w:rsidP="00B423D4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Both windows should be open side by side, so you can watch the output from each </w:t>
      </w:r>
    </w:p>
    <w:p w14:paraId="15EB18F5" w14:textId="77777777" w:rsidR="00B423D4" w:rsidRDefault="00B423D4" w:rsidP="00B423D4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Windows should have reasonable contrast and font size so text is easily readable </w:t>
      </w:r>
      <w:r>
        <w:rPr>
          <w:lang w:bidi="ar-SA"/>
        </w:rPr>
        <w:br/>
        <w:t>(use black text on a white background, and a medium to large font)</w:t>
      </w:r>
    </w:p>
    <w:p w14:paraId="77291F1B" w14:textId="77777777" w:rsidR="00B423D4" w:rsidRDefault="00675E3C" w:rsidP="008C2E30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Your </w:t>
      </w:r>
      <w:r w:rsidR="00B423D4">
        <w:rPr>
          <w:lang w:bidi="ar-SA"/>
        </w:rPr>
        <w:t xml:space="preserve">programs </w:t>
      </w:r>
      <w:r>
        <w:rPr>
          <w:lang w:bidi="ar-SA"/>
        </w:rPr>
        <w:t xml:space="preserve">should </w:t>
      </w:r>
      <w:r w:rsidR="00181D84">
        <w:rPr>
          <w:lang w:bidi="ar-SA"/>
        </w:rPr>
        <w:t xml:space="preserve">present enough information to demonstrate </w:t>
      </w:r>
      <w:r w:rsidR="008C2E30">
        <w:rPr>
          <w:lang w:bidi="ar-SA"/>
        </w:rPr>
        <w:t xml:space="preserve">the protocol in action. </w:t>
      </w:r>
      <w:r w:rsidR="004033A2" w:rsidRPr="001374F7">
        <w:rPr>
          <w:rStyle w:val="NormalBrownChar"/>
        </w:rPr>
        <w:t>This is important</w:t>
      </w:r>
      <w:r w:rsidR="004033A2">
        <w:rPr>
          <w:lang w:bidi="ar-SA"/>
        </w:rPr>
        <w:t xml:space="preserve"> – I will not take your word for what is happening unless there is independent corroboration via stdout messaging.</w:t>
      </w:r>
    </w:p>
    <w:p w14:paraId="7F9B402C" w14:textId="77777777" w:rsidR="00B423D4" w:rsidRDefault="008C2E30" w:rsidP="00B423D4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The information provided in the </w:t>
      </w:r>
      <w:r w:rsidRPr="00B423D4">
        <w:rPr>
          <w:b/>
          <w:lang w:bidi="ar-SA"/>
        </w:rPr>
        <w:t>sender</w:t>
      </w:r>
      <w:r w:rsidR="00181D84" w:rsidRPr="00B423D4">
        <w:rPr>
          <w:b/>
          <w:lang w:bidi="ar-SA"/>
        </w:rPr>
        <w:t>’s</w:t>
      </w:r>
      <w:r w:rsidRPr="00B423D4">
        <w:rPr>
          <w:b/>
          <w:lang w:bidi="ar-SA"/>
        </w:rPr>
        <w:t xml:space="preserve"> window</w:t>
      </w:r>
      <w:r>
        <w:rPr>
          <w:lang w:bidi="ar-SA"/>
        </w:rPr>
        <w:t xml:space="preserve"> </w:t>
      </w:r>
      <w:r w:rsidR="00181D84">
        <w:rPr>
          <w:lang w:bidi="ar-SA"/>
        </w:rPr>
        <w:t>sh</w:t>
      </w:r>
      <w:r>
        <w:rPr>
          <w:lang w:bidi="ar-SA"/>
        </w:rPr>
        <w:t>ould include</w:t>
      </w:r>
      <w:r w:rsidR="00307C7B">
        <w:rPr>
          <w:lang w:bidi="ar-SA"/>
        </w:rPr>
        <w:t xml:space="preserve"> (in fixed width columns)</w:t>
      </w:r>
      <w:r>
        <w:rPr>
          <w:lang w:bidi="ar-SA"/>
        </w:rPr>
        <w:t>:</w:t>
      </w:r>
    </w:p>
    <w:p w14:paraId="01F9D172" w14:textId="77777777" w:rsidR="00307C7B" w:rsidRDefault="00307C7B" w:rsidP="00B423D4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For each datagram attempted to be sent:</w:t>
      </w:r>
    </w:p>
    <w:p w14:paraId="67E4C6D2" w14:textId="77777777" w:rsidR="00307C7B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Static text: </w:t>
      </w:r>
    </w:p>
    <w:p w14:paraId="4EAC6046" w14:textId="77777777" w:rsidR="00307C7B" w:rsidRDefault="00307C7B" w:rsidP="00307C7B">
      <w:pPr>
        <w:pStyle w:val="ListParagraph"/>
        <w:numPr>
          <w:ilvl w:val="4"/>
          <w:numId w:val="103"/>
        </w:numPr>
        <w:rPr>
          <w:lang w:bidi="ar-SA"/>
        </w:rPr>
      </w:pPr>
      <w:r>
        <w:rPr>
          <w:lang w:bidi="ar-SA"/>
        </w:rPr>
        <w:t>If first time datagram is being sent:</w:t>
      </w:r>
      <w:r w:rsidR="00C3119C">
        <w:rPr>
          <w:lang w:bidi="ar-SA"/>
        </w:rPr>
        <w:t xml:space="preserve"> </w:t>
      </w:r>
      <w:r w:rsidRPr="00307C7B">
        <w:rPr>
          <w:rStyle w:val="CodeBrownChar"/>
        </w:rPr>
        <w:t>[SEND</w:t>
      </w:r>
      <w:r>
        <w:rPr>
          <w:rStyle w:val="CodeBrownChar"/>
        </w:rPr>
        <w:t>ing</w:t>
      </w:r>
      <w:r w:rsidRPr="00307C7B">
        <w:rPr>
          <w:rStyle w:val="CodeBrownChar"/>
        </w:rPr>
        <w:t>]:</w:t>
      </w:r>
      <w:r>
        <w:rPr>
          <w:lang w:bidi="ar-SA"/>
        </w:rPr>
        <w:t xml:space="preserve"> </w:t>
      </w:r>
    </w:p>
    <w:p w14:paraId="45F6432F" w14:textId="77777777" w:rsidR="00307C7B" w:rsidRDefault="00307C7B" w:rsidP="00307C7B">
      <w:pPr>
        <w:pStyle w:val="ListParagraph"/>
        <w:numPr>
          <w:ilvl w:val="4"/>
          <w:numId w:val="103"/>
        </w:numPr>
        <w:rPr>
          <w:lang w:bidi="ar-SA"/>
        </w:rPr>
      </w:pPr>
      <w:r>
        <w:rPr>
          <w:lang w:bidi="ar-SA"/>
        </w:rPr>
        <w:t>If resending a datagram:</w:t>
      </w:r>
      <w:r w:rsidR="00C3119C">
        <w:rPr>
          <w:lang w:bidi="ar-SA"/>
        </w:rPr>
        <w:t xml:space="preserve"> </w:t>
      </w:r>
      <w:r w:rsidRPr="00307C7B">
        <w:rPr>
          <w:rStyle w:val="CodeBrownChar"/>
        </w:rPr>
        <w:t>[</w:t>
      </w:r>
      <w:r>
        <w:rPr>
          <w:rStyle w:val="CodeBrownChar"/>
        </w:rPr>
        <w:t>R</w:t>
      </w:r>
      <w:r w:rsidR="002737B2">
        <w:rPr>
          <w:rStyle w:val="CodeBrownChar"/>
        </w:rPr>
        <w:t>e</w:t>
      </w:r>
      <w:r w:rsidRPr="00307C7B">
        <w:rPr>
          <w:rStyle w:val="CodeBrownChar"/>
        </w:rPr>
        <w:t>S</w:t>
      </w:r>
      <w:r w:rsidR="002737B2">
        <w:rPr>
          <w:rStyle w:val="CodeBrownChar"/>
        </w:rPr>
        <w:t>end.</w:t>
      </w:r>
      <w:r w:rsidRPr="00307C7B">
        <w:rPr>
          <w:rStyle w:val="CodeBrownChar"/>
        </w:rPr>
        <w:t>]:</w:t>
      </w:r>
      <w:r>
        <w:rPr>
          <w:lang w:bidi="ar-SA"/>
        </w:rPr>
        <w:t xml:space="preserve"> </w:t>
      </w:r>
    </w:p>
    <w:p w14:paraId="137C2F2E" w14:textId="7673711D" w:rsidR="00B423D4" w:rsidRDefault="00B423D4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>sequence number of datagram</w:t>
      </w:r>
      <w:r w:rsidR="007A00D9">
        <w:rPr>
          <w:lang w:bidi="ar-SA"/>
        </w:rPr>
        <w:br/>
      </w:r>
      <w:r w:rsidRPr="00B423D4">
        <w:rPr>
          <w:rStyle w:val="CodeChar"/>
        </w:rPr>
        <w:t>integer</w:t>
      </w:r>
      <w:r>
        <w:rPr>
          <w:rStyle w:val="CodeChar"/>
        </w:rPr>
        <w:t>,</w:t>
      </w:r>
      <w:r w:rsidRPr="00B423D4">
        <w:rPr>
          <w:rStyle w:val="CodeChar"/>
        </w:rPr>
        <w:t xml:space="preserve"> [0</w:t>
      </w:r>
      <w:r>
        <w:rPr>
          <w:rStyle w:val="CodeChar"/>
        </w:rPr>
        <w:t>,</w:t>
      </w:r>
      <w:r w:rsidRPr="00B423D4">
        <w:rPr>
          <w:rStyle w:val="CodeChar"/>
        </w:rPr>
        <w:t>(size of file)/(size of packet)]</w:t>
      </w:r>
    </w:p>
    <w:p w14:paraId="1E2AA7AB" w14:textId="77777777" w:rsidR="00B423D4" w:rsidRDefault="00B423D4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byte sequence carried in datagram: </w:t>
      </w:r>
      <w:r>
        <w:rPr>
          <w:lang w:bidi="ar-SA"/>
        </w:rPr>
        <w:br/>
      </w:r>
      <w:r w:rsidRPr="00B423D4">
        <w:rPr>
          <w:rStyle w:val="CodeChar"/>
        </w:rPr>
        <w:t>[&lt;start byte offset&gt;:&lt;end byte offset&gt;]</w:t>
      </w:r>
    </w:p>
    <w:p w14:paraId="656F0830" w14:textId="77777777" w:rsidR="00307C7B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>datagram sent time in milliseconds</w:t>
      </w:r>
    </w:p>
    <w:p w14:paraId="6F99F4B3" w14:textId="77777777" w:rsidR="00B423D4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datagram </w:t>
      </w:r>
      <w:r w:rsidR="00AD78AE">
        <w:rPr>
          <w:lang w:bidi="ar-SA"/>
        </w:rPr>
        <w:t xml:space="preserve">condition depending on random error </w:t>
      </w:r>
      <w:r w:rsidRPr="00AD78AE">
        <w:rPr>
          <w:rStyle w:val="CodeBrownChar"/>
        </w:rPr>
        <w:t>[SENT|DROP|</w:t>
      </w:r>
      <w:r w:rsidR="00AD78AE">
        <w:rPr>
          <w:rStyle w:val="CodeBrownChar"/>
        </w:rPr>
        <w:t>ERRR</w:t>
      </w:r>
      <w:r w:rsidRPr="00AD78AE">
        <w:rPr>
          <w:rStyle w:val="CodeBrownChar"/>
        </w:rPr>
        <w:t>]</w:t>
      </w:r>
    </w:p>
    <w:p w14:paraId="004D5A03" w14:textId="77777777" w:rsidR="00307C7B" w:rsidRDefault="00307C7B" w:rsidP="00B423D4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For each ACK received</w:t>
      </w:r>
    </w:p>
    <w:p w14:paraId="3282D69E" w14:textId="77777777" w:rsidR="00307C7B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Static text </w:t>
      </w:r>
      <w:r>
        <w:rPr>
          <w:rStyle w:val="CodeBrownChar"/>
        </w:rPr>
        <w:t>[AckRcvd</w:t>
      </w:r>
      <w:r w:rsidRPr="00307C7B">
        <w:rPr>
          <w:rStyle w:val="CodeBrownChar"/>
        </w:rPr>
        <w:t>]:</w:t>
      </w:r>
      <w:r>
        <w:rPr>
          <w:lang w:bidi="ar-SA"/>
        </w:rPr>
        <w:t xml:space="preserve"> </w:t>
      </w:r>
    </w:p>
    <w:p w14:paraId="607047B6" w14:textId="77777777" w:rsidR="00307C7B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>Sequence number of datagram that was ACKed</w:t>
      </w:r>
    </w:p>
    <w:p w14:paraId="4E7BF0F3" w14:textId="77777777" w:rsidR="00AD78AE" w:rsidRDefault="00AD78AE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>Static text:</w:t>
      </w:r>
    </w:p>
    <w:p w14:paraId="03D78055" w14:textId="77777777" w:rsidR="00AD78AE" w:rsidRDefault="00AD78AE" w:rsidP="00AD78AE">
      <w:pPr>
        <w:pStyle w:val="ListParagraph"/>
        <w:numPr>
          <w:ilvl w:val="4"/>
          <w:numId w:val="103"/>
        </w:numPr>
        <w:rPr>
          <w:lang w:bidi="ar-SA"/>
        </w:rPr>
      </w:pPr>
      <w:r>
        <w:rPr>
          <w:lang w:bidi="ar-SA"/>
        </w:rPr>
        <w:t xml:space="preserve">if duplicate ACK received: </w:t>
      </w:r>
      <w:r w:rsidRPr="00AD78AE">
        <w:rPr>
          <w:rStyle w:val="CodeBrownChar"/>
        </w:rPr>
        <w:t>[DuplAck]</w:t>
      </w:r>
    </w:p>
    <w:p w14:paraId="7D62FF7D" w14:textId="77777777" w:rsidR="00AD78AE" w:rsidRDefault="00AD78AE" w:rsidP="00AD78AE">
      <w:pPr>
        <w:pStyle w:val="ListParagraph"/>
        <w:numPr>
          <w:ilvl w:val="4"/>
          <w:numId w:val="103"/>
        </w:numPr>
        <w:rPr>
          <w:lang w:bidi="ar-SA"/>
        </w:rPr>
      </w:pPr>
      <w:r>
        <w:rPr>
          <w:lang w:bidi="ar-SA"/>
        </w:rPr>
        <w:t xml:space="preserve">if corrupted ACK is received: </w:t>
      </w:r>
      <w:r w:rsidRPr="00AD78AE">
        <w:rPr>
          <w:rStyle w:val="CodeBrownChar"/>
        </w:rPr>
        <w:t>[</w:t>
      </w:r>
      <w:r>
        <w:rPr>
          <w:rStyle w:val="CodeBrownChar"/>
        </w:rPr>
        <w:t>Err</w:t>
      </w:r>
      <w:r w:rsidRPr="00AD78AE">
        <w:rPr>
          <w:rStyle w:val="CodeBrownChar"/>
        </w:rPr>
        <w:t>Ack</w:t>
      </w:r>
      <w:r>
        <w:rPr>
          <w:rStyle w:val="CodeBrownChar"/>
        </w:rPr>
        <w:t>.</w:t>
      </w:r>
      <w:r w:rsidRPr="00AD78AE">
        <w:rPr>
          <w:rStyle w:val="CodeBrownChar"/>
        </w:rPr>
        <w:t>]</w:t>
      </w:r>
    </w:p>
    <w:p w14:paraId="726B013C" w14:textId="77777777" w:rsidR="00307C7B" w:rsidRDefault="00307C7B" w:rsidP="00307C7B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For each timeout event</w:t>
      </w:r>
    </w:p>
    <w:p w14:paraId="0E1B4E57" w14:textId="77777777" w:rsidR="00307C7B" w:rsidRDefault="00307C7B" w:rsidP="00307C7B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Static text </w:t>
      </w:r>
      <w:r w:rsidRPr="00307C7B">
        <w:rPr>
          <w:rStyle w:val="CodeBrownChar"/>
        </w:rPr>
        <w:t>[</w:t>
      </w:r>
      <w:r>
        <w:rPr>
          <w:rStyle w:val="CodeBrownChar"/>
        </w:rPr>
        <w:t>TimeOut</w:t>
      </w:r>
      <w:r w:rsidRPr="00307C7B">
        <w:rPr>
          <w:rStyle w:val="CodeBrownChar"/>
        </w:rPr>
        <w:t>]:</w:t>
      </w:r>
      <w:r>
        <w:rPr>
          <w:lang w:bidi="ar-SA"/>
        </w:rPr>
        <w:t xml:space="preserve"> </w:t>
      </w:r>
    </w:p>
    <w:p w14:paraId="489916AD" w14:textId="77777777" w:rsidR="005B6E17" w:rsidRDefault="00307C7B" w:rsidP="005B6E17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>Sequence number of datagram that timed out</w:t>
      </w:r>
    </w:p>
    <w:p w14:paraId="3407D818" w14:textId="77777777" w:rsidR="005B6E17" w:rsidRDefault="005B6E17" w:rsidP="005B6E17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Representative Examples (not intended to be complete):</w:t>
      </w:r>
    </w:p>
    <w:p w14:paraId="2BF9E41E" w14:textId="77777777" w:rsidR="005B6E17" w:rsidRDefault="005B6E17" w:rsidP="005B6E17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first time sending of a datagram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1 0:10 100234456 SENT</w:t>
      </w:r>
    </w:p>
    <w:p w14:paraId="2CB10CBF" w14:textId="77777777" w:rsidR="005B6E17" w:rsidRDefault="005B6E17" w:rsidP="005B6E17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resending a datagram that has timed out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ReSend. 1 0:10 122234456 SENT</w:t>
      </w:r>
    </w:p>
    <w:p w14:paraId="1F42B78E" w14:textId="77777777" w:rsidR="005B6E17" w:rsidRDefault="005B6E17" w:rsidP="005B6E17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first time sending of a datagram, but datagram was dropped and never sent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1 0:10 100234456 DROP</w:t>
      </w:r>
    </w:p>
    <w:p w14:paraId="5D8896F4" w14:textId="77777777" w:rsidR="005B6E17" w:rsidRDefault="005B6E17" w:rsidP="005B6E17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first time sending of a datagram, but datagram was corrupted by the network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1 0:10 100234456 ERRR</w:t>
      </w:r>
    </w:p>
    <w:p w14:paraId="5C13FCB5" w14:textId="77777777" w:rsidR="005B6E17" w:rsidRDefault="00F134BC" w:rsidP="005B6E17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ACK received for frame 1, and window will move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 xml:space="preserve">AckRcvd </w:t>
      </w:r>
      <w:r w:rsidR="005B6E17">
        <w:rPr>
          <w:rFonts w:ascii="Courier New" w:hAnsi="Courier New" w:cs="Courier New"/>
          <w:sz w:val="16"/>
          <w:szCs w:val="16"/>
          <w:lang w:bidi="ar-SA"/>
        </w:rPr>
        <w:t xml:space="preserve">1 </w:t>
      </w:r>
      <w:r>
        <w:rPr>
          <w:rFonts w:ascii="Courier New" w:hAnsi="Courier New" w:cs="Courier New"/>
          <w:sz w:val="16"/>
          <w:szCs w:val="16"/>
          <w:lang w:bidi="ar-SA"/>
        </w:rPr>
        <w:t>MoveWnd</w:t>
      </w:r>
    </w:p>
    <w:p w14:paraId="05D2A571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ACK received for frame 1, but had an error, so window will not move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AckRcvd 1 ErrAck.</w:t>
      </w:r>
    </w:p>
    <w:p w14:paraId="7D2192EC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Duplicate ACK received for frame 1: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AckRcvd 1 DuplAck</w:t>
      </w:r>
    </w:p>
    <w:p w14:paraId="0C0E74C1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Timeout occurred for datagram 1: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TimeOut 1</w:t>
      </w:r>
    </w:p>
    <w:p w14:paraId="21A1BDE6" w14:textId="77777777" w:rsidR="00AD78AE" w:rsidRDefault="00181D84" w:rsidP="00B87473">
      <w:pPr>
        <w:pStyle w:val="ListParagraph"/>
        <w:numPr>
          <w:ilvl w:val="1"/>
          <w:numId w:val="103"/>
        </w:numPr>
        <w:rPr>
          <w:lang w:bidi="ar-SA"/>
        </w:rPr>
      </w:pPr>
      <w:r>
        <w:rPr>
          <w:lang w:bidi="ar-SA"/>
        </w:rPr>
        <w:t xml:space="preserve">The information provided in the </w:t>
      </w:r>
      <w:r w:rsidRPr="00B87473">
        <w:rPr>
          <w:b/>
          <w:lang w:bidi="ar-SA"/>
        </w:rPr>
        <w:t>receiver’s window</w:t>
      </w:r>
      <w:r>
        <w:rPr>
          <w:lang w:bidi="ar-SA"/>
        </w:rPr>
        <w:t xml:space="preserve"> should include</w:t>
      </w:r>
      <w:r w:rsidR="00AD78AE">
        <w:rPr>
          <w:lang w:bidi="ar-SA"/>
        </w:rPr>
        <w:t xml:space="preserve"> (fixed width output)</w:t>
      </w:r>
      <w:r w:rsidR="00B87473">
        <w:rPr>
          <w:lang w:bidi="ar-SA"/>
        </w:rPr>
        <w:t>, f</w:t>
      </w:r>
      <w:r w:rsidR="00AD78AE">
        <w:rPr>
          <w:lang w:bidi="ar-SA"/>
        </w:rPr>
        <w:t>or each datagram received:</w:t>
      </w:r>
    </w:p>
    <w:p w14:paraId="54FED35B" w14:textId="77777777" w:rsidR="00AD78AE" w:rsidRDefault="00AD78AE" w:rsidP="00B87473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Static text</w:t>
      </w:r>
    </w:p>
    <w:p w14:paraId="4EFF29BE" w14:textId="77777777" w:rsidR="00AD78AE" w:rsidRDefault="00AD78AE" w:rsidP="00B87473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lastRenderedPageBreak/>
        <w:t xml:space="preserve">if first time datagram is being received: </w:t>
      </w:r>
      <w:r>
        <w:rPr>
          <w:rStyle w:val="CodeBrownChar"/>
        </w:rPr>
        <w:t>[RECV</w:t>
      </w:r>
      <w:r w:rsidRPr="00AD78AE">
        <w:rPr>
          <w:rStyle w:val="CodeBrownChar"/>
        </w:rPr>
        <w:t>]</w:t>
      </w:r>
    </w:p>
    <w:p w14:paraId="2DF13624" w14:textId="77777777" w:rsidR="00AD78AE" w:rsidRPr="004033A2" w:rsidRDefault="00AD78AE" w:rsidP="00B87473">
      <w:pPr>
        <w:pStyle w:val="ListParagraph"/>
        <w:numPr>
          <w:ilvl w:val="3"/>
          <w:numId w:val="103"/>
        </w:numPr>
        <w:rPr>
          <w:rStyle w:val="CodeBrownChar"/>
          <w:rFonts w:ascii="Calibri" w:eastAsia="Times New Roman" w:hAnsi="Calibri"/>
          <w:color w:val="auto"/>
          <w:sz w:val="20"/>
          <w:szCs w:val="20"/>
          <w:lang w:bidi="ar-SA"/>
        </w:rPr>
      </w:pPr>
      <w:r>
        <w:rPr>
          <w:lang w:bidi="ar-SA"/>
        </w:rPr>
        <w:t xml:space="preserve">if duplicate datagram received: </w:t>
      </w:r>
      <w:r w:rsidRPr="00AD78AE">
        <w:rPr>
          <w:rStyle w:val="CodeBrownChar"/>
        </w:rPr>
        <w:t>[DUPL]</w:t>
      </w:r>
    </w:p>
    <w:p w14:paraId="19B6CDEF" w14:textId="77777777" w:rsidR="004033A2" w:rsidRDefault="004033A2" w:rsidP="004033A2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datagram received time in milliseconds</w:t>
      </w:r>
    </w:p>
    <w:p w14:paraId="15070EE9" w14:textId="77777777" w:rsidR="00AD78AE" w:rsidRDefault="00AD78AE" w:rsidP="00B87473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 xml:space="preserve">Sequence number of </w:t>
      </w:r>
      <w:r w:rsidR="005B6E17">
        <w:rPr>
          <w:lang w:bidi="ar-SA"/>
        </w:rPr>
        <w:t xml:space="preserve">the received </w:t>
      </w:r>
      <w:r w:rsidR="00857B4E">
        <w:rPr>
          <w:lang w:bidi="ar-SA"/>
        </w:rPr>
        <w:t xml:space="preserve">data </w:t>
      </w:r>
      <w:r>
        <w:rPr>
          <w:lang w:bidi="ar-SA"/>
        </w:rPr>
        <w:t>datagram</w:t>
      </w:r>
    </w:p>
    <w:p w14:paraId="4AD3C641" w14:textId="77777777" w:rsidR="00AD78AE" w:rsidRDefault="00857B4E" w:rsidP="00B87473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C</w:t>
      </w:r>
      <w:r w:rsidR="00AD78AE">
        <w:rPr>
          <w:lang w:bidi="ar-SA"/>
        </w:rPr>
        <w:t xml:space="preserve">ondition </w:t>
      </w:r>
      <w:r>
        <w:rPr>
          <w:lang w:bidi="ar-SA"/>
        </w:rPr>
        <w:t>of data Datagram</w:t>
      </w:r>
    </w:p>
    <w:p w14:paraId="39697BA3" w14:textId="77777777" w:rsidR="00AD78AE" w:rsidRDefault="00AD78AE" w:rsidP="00B87473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if datagram is corrupt: </w:t>
      </w:r>
      <w:r w:rsidRPr="00AD78AE">
        <w:rPr>
          <w:rStyle w:val="CodeBrownChar"/>
        </w:rPr>
        <w:t>[CRPT]</w:t>
      </w:r>
    </w:p>
    <w:p w14:paraId="1EB8F5C2" w14:textId="77777777" w:rsidR="00AD78AE" w:rsidRPr="00E62C48" w:rsidRDefault="00AD78AE" w:rsidP="00B87473">
      <w:pPr>
        <w:pStyle w:val="ListParagraph"/>
        <w:numPr>
          <w:ilvl w:val="3"/>
          <w:numId w:val="103"/>
        </w:numPr>
        <w:rPr>
          <w:rStyle w:val="CodeBrownChar"/>
          <w:rFonts w:ascii="Calibri" w:eastAsia="Times New Roman" w:hAnsi="Calibri"/>
          <w:color w:val="auto"/>
          <w:sz w:val="20"/>
          <w:szCs w:val="20"/>
          <w:lang w:bidi="ar-SA"/>
        </w:rPr>
      </w:pPr>
      <w:r>
        <w:rPr>
          <w:lang w:bidi="ar-SA"/>
        </w:rPr>
        <w:t xml:space="preserve">if datagram is received out of sequence: </w:t>
      </w:r>
      <w:r w:rsidRPr="00AD78AE">
        <w:rPr>
          <w:rStyle w:val="CodeBrownChar"/>
        </w:rPr>
        <w:t>[</w:t>
      </w:r>
      <w:r>
        <w:rPr>
          <w:rStyle w:val="CodeBrownChar"/>
        </w:rPr>
        <w:t>!Seq</w:t>
      </w:r>
      <w:r w:rsidRPr="00AD78AE">
        <w:rPr>
          <w:rStyle w:val="CodeBrownChar"/>
        </w:rPr>
        <w:t>]</w:t>
      </w:r>
    </w:p>
    <w:p w14:paraId="38B8C947" w14:textId="77777777" w:rsidR="00E62C48" w:rsidRDefault="00E62C48" w:rsidP="00B87473">
      <w:pPr>
        <w:pStyle w:val="ListParagraph"/>
        <w:numPr>
          <w:ilvl w:val="3"/>
          <w:numId w:val="103"/>
        </w:numPr>
        <w:rPr>
          <w:lang w:bidi="ar-SA"/>
        </w:rPr>
      </w:pPr>
      <w:r>
        <w:rPr>
          <w:lang w:bidi="ar-SA"/>
        </w:rPr>
        <w:t xml:space="preserve">if datagram is good: </w:t>
      </w:r>
      <w:r w:rsidRPr="00E62C48">
        <w:rPr>
          <w:rStyle w:val="CodeBrownChar"/>
        </w:rPr>
        <w:t>[</w:t>
      </w:r>
      <w:r>
        <w:rPr>
          <w:rStyle w:val="CodeBrownChar"/>
        </w:rPr>
        <w:t>RECV</w:t>
      </w:r>
      <w:r w:rsidRPr="00E62C48">
        <w:rPr>
          <w:rStyle w:val="CodeBrownChar"/>
        </w:rPr>
        <w:t>]</w:t>
      </w:r>
    </w:p>
    <w:p w14:paraId="240E6C4E" w14:textId="77777777" w:rsidR="00AD78AE" w:rsidRDefault="00857B4E" w:rsidP="00B87473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For each ACK datagram, d</w:t>
      </w:r>
      <w:r w:rsidR="00AD78AE">
        <w:rPr>
          <w:lang w:bidi="ar-SA"/>
        </w:rPr>
        <w:t xml:space="preserve">ecision for the </w:t>
      </w:r>
      <w:r w:rsidR="00C936EC">
        <w:rPr>
          <w:lang w:bidi="ar-SA"/>
        </w:rPr>
        <w:t>ACK</w:t>
      </w:r>
      <w:r>
        <w:rPr>
          <w:lang w:bidi="ar-SA"/>
        </w:rPr>
        <w:t>:</w:t>
      </w:r>
      <w:r w:rsidR="00C936EC">
        <w:rPr>
          <w:lang w:bidi="ar-SA"/>
        </w:rPr>
        <w:t xml:space="preserve"> </w:t>
      </w:r>
      <w:r w:rsidR="00AD78AE" w:rsidRPr="00AD78AE">
        <w:rPr>
          <w:rStyle w:val="CodeBrownChar"/>
        </w:rPr>
        <w:t>[DROP|</w:t>
      </w:r>
      <w:r w:rsidR="00C936EC">
        <w:rPr>
          <w:rStyle w:val="CodeBrownChar"/>
        </w:rPr>
        <w:t>SENT</w:t>
      </w:r>
      <w:r w:rsidR="00AD78AE">
        <w:rPr>
          <w:rStyle w:val="CodeBrownChar"/>
        </w:rPr>
        <w:t>|</w:t>
      </w:r>
      <w:r w:rsidR="00E62C48">
        <w:rPr>
          <w:rStyle w:val="CodeBrownChar"/>
        </w:rPr>
        <w:t>ERR</w:t>
      </w:r>
      <w:r w:rsidR="00AD78AE" w:rsidRPr="00AD78AE">
        <w:rPr>
          <w:rStyle w:val="CodeBrownChar"/>
        </w:rPr>
        <w:t>]</w:t>
      </w:r>
      <w:r w:rsidR="00F134BC">
        <w:rPr>
          <w:rStyle w:val="CodeBrownChar"/>
        </w:rPr>
        <w:br/>
      </w:r>
      <w:r w:rsidR="00F134BC">
        <w:rPr>
          <w:lang w:bidi="ar-SA"/>
        </w:rPr>
        <w:t>Use the same rules as the Sender.</w:t>
      </w:r>
    </w:p>
    <w:p w14:paraId="585DB910" w14:textId="77777777" w:rsidR="00F134BC" w:rsidRDefault="00F134BC" w:rsidP="00F134BC">
      <w:pPr>
        <w:pStyle w:val="ListParagraph"/>
        <w:numPr>
          <w:ilvl w:val="2"/>
          <w:numId w:val="103"/>
        </w:numPr>
        <w:rPr>
          <w:lang w:bidi="ar-SA"/>
        </w:rPr>
      </w:pPr>
      <w:r>
        <w:rPr>
          <w:lang w:bidi="ar-SA"/>
        </w:rPr>
        <w:t>Representative Examples (not intended to be complete):</w:t>
      </w:r>
    </w:p>
    <w:p w14:paraId="1E9174A7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Datagram 1 was received successfully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RECV 100234456 1 RECV</w:t>
      </w:r>
    </w:p>
    <w:p w14:paraId="4D34FC57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Datagram 1 was received a second time (duplicate)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DUPL 111234456 1 !Seq</w:t>
      </w:r>
    </w:p>
    <w:p w14:paraId="04C16F00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Datagram 1 was received but with an error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RECV 100234456 1 CRPT</w:t>
      </w:r>
    </w:p>
    <w:p w14:paraId="0BCBFADE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 xml:space="preserve">ACK for Datagram 1 was created and sent successfully 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ACK 1 100234456 SENT</w:t>
      </w:r>
    </w:p>
    <w:p w14:paraId="2B63BC0A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ACK for Datagram 1 was created but was dropped by the network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ACK 1 100234456 DROP</w:t>
      </w:r>
    </w:p>
    <w:p w14:paraId="2C31979D" w14:textId="77777777" w:rsidR="00F134BC" w:rsidRDefault="00F134BC" w:rsidP="00F134BC">
      <w:pPr>
        <w:pStyle w:val="ListParagraph"/>
        <w:numPr>
          <w:ilvl w:val="0"/>
          <w:numId w:val="155"/>
        </w:numPr>
        <w:rPr>
          <w:lang w:bidi="ar-SA"/>
        </w:rPr>
      </w:pPr>
      <w:r>
        <w:rPr>
          <w:lang w:bidi="ar-SA"/>
        </w:rPr>
        <w:t>ACK for Datagram 1 was created but was corrupted by the network</w:t>
      </w:r>
      <w:r>
        <w:rPr>
          <w:lang w:bidi="ar-SA"/>
        </w:rPr>
        <w:br/>
      </w:r>
      <w:r>
        <w:rPr>
          <w:rFonts w:ascii="Courier New" w:hAnsi="Courier New" w:cs="Courier New"/>
          <w:sz w:val="16"/>
          <w:szCs w:val="16"/>
          <w:lang w:bidi="ar-SA"/>
        </w:rPr>
        <w:t>SENDing ACK 1 100234456 ERR</w:t>
      </w:r>
    </w:p>
    <w:p w14:paraId="05921C8F" w14:textId="77777777" w:rsidR="00E128BD" w:rsidRDefault="00E128BD" w:rsidP="00F41844">
      <w:pPr>
        <w:pStyle w:val="NormalBrown"/>
      </w:pPr>
      <w:r>
        <w:t>It is important that your console output explain</w:t>
      </w:r>
      <w:r w:rsidR="00F134BC">
        <w:t>s</w:t>
      </w:r>
      <w:r>
        <w:t xml:space="preserve"> the behavior of your software program as it reacts to packets.</w:t>
      </w:r>
      <w:r w:rsidR="00F134BC">
        <w:t xml:space="preserve"> If the output does not match the examples, I will interpret your program's behavior based on what I do see.</w:t>
      </w:r>
    </w:p>
    <w:p w14:paraId="515E481B" w14:textId="77777777" w:rsidR="0031630A" w:rsidRDefault="0031630A" w:rsidP="0031630A">
      <w:pPr>
        <w:pStyle w:val="Heading5"/>
      </w:pPr>
      <w:r w:rsidRPr="00BD648A">
        <w:t>Implementation Details</w:t>
      </w:r>
    </w:p>
    <w:p w14:paraId="29010974" w14:textId="77777777" w:rsidR="00D44064" w:rsidRPr="00EE5B20" w:rsidRDefault="00D44064" w:rsidP="00D44064">
      <w:pPr>
        <w:rPr>
          <w:b/>
          <w:lang w:bidi="ar-SA"/>
        </w:rPr>
      </w:pPr>
      <w:r w:rsidRPr="00EE5B20">
        <w:rPr>
          <w:b/>
          <w:lang w:bidi="ar-SA"/>
        </w:rPr>
        <w:t>Packet Types and Fields</w:t>
      </w:r>
    </w:p>
    <w:p w14:paraId="27D47238" w14:textId="77777777" w:rsidR="00D44064" w:rsidRDefault="00D44064" w:rsidP="00D44064">
      <w:pPr>
        <w:rPr>
          <w:lang w:bidi="ar-SA"/>
        </w:rPr>
      </w:pPr>
      <w:r>
        <w:rPr>
          <w:lang w:bidi="ar-SA"/>
        </w:rPr>
        <w:t>There are two kinds of packets, Data packets and Ack-only packets.</w:t>
      </w:r>
      <w:r w:rsidR="00C3119C">
        <w:rPr>
          <w:lang w:bidi="ar-SA"/>
        </w:rPr>
        <w:t xml:space="preserve"> </w:t>
      </w:r>
      <w:r>
        <w:rPr>
          <w:lang w:bidi="ar-SA"/>
        </w:rPr>
        <w:t>You can tell the type of a packet by its length.</w:t>
      </w:r>
      <w:r w:rsidR="00C3119C">
        <w:rPr>
          <w:lang w:bidi="ar-SA"/>
        </w:rPr>
        <w:t xml:space="preserve"> </w:t>
      </w:r>
    </w:p>
    <w:p w14:paraId="1C2EA856" w14:textId="77777777" w:rsidR="00D44064" w:rsidRDefault="00D44064" w:rsidP="00D44064">
      <w:pPr>
        <w:pStyle w:val="Code"/>
      </w:pPr>
      <w:r>
        <w:t>public class Packet {</w:t>
      </w:r>
    </w:p>
    <w:p w14:paraId="44FCA47D" w14:textId="77777777" w:rsidR="00D44064" w:rsidRDefault="00C3119C" w:rsidP="00D44064">
      <w:pPr>
        <w:pStyle w:val="Code"/>
      </w:pPr>
      <w:r>
        <w:t xml:space="preserve"> </w:t>
      </w:r>
      <w:r w:rsidR="00D44064">
        <w:t>short cksum; //16-bit</w:t>
      </w:r>
      <w:r w:rsidR="00EA1729">
        <w:t xml:space="preserve"> 2-byte</w:t>
      </w:r>
    </w:p>
    <w:p w14:paraId="2B3F208F" w14:textId="77777777" w:rsidR="00D44064" w:rsidRDefault="00C3119C" w:rsidP="00D44064">
      <w:pPr>
        <w:pStyle w:val="Code"/>
      </w:pPr>
      <w:r>
        <w:t xml:space="preserve"> </w:t>
      </w:r>
      <w:r w:rsidR="00D44064">
        <w:t>short len;</w:t>
      </w:r>
      <w:r w:rsidR="00D44064">
        <w:tab/>
        <w:t>//16-bit</w:t>
      </w:r>
      <w:r w:rsidR="00EA1729">
        <w:t xml:space="preserve"> 2-byte</w:t>
      </w:r>
    </w:p>
    <w:p w14:paraId="2FD0DCED" w14:textId="77777777" w:rsidR="00D44064" w:rsidRDefault="00C3119C" w:rsidP="00D44064">
      <w:pPr>
        <w:pStyle w:val="Code"/>
      </w:pPr>
      <w:r>
        <w:t xml:space="preserve"> </w:t>
      </w:r>
      <w:r w:rsidR="00D44064">
        <w:t>int ackno;</w:t>
      </w:r>
      <w:r w:rsidR="00D44064">
        <w:tab/>
        <w:t>//32-bit</w:t>
      </w:r>
      <w:r w:rsidR="00EA1729">
        <w:t xml:space="preserve"> 4-byte</w:t>
      </w:r>
    </w:p>
    <w:p w14:paraId="7AB834CE" w14:textId="77777777" w:rsidR="00D44064" w:rsidRDefault="00C3119C" w:rsidP="00D44064">
      <w:pPr>
        <w:pStyle w:val="Code"/>
      </w:pPr>
      <w:r>
        <w:t xml:space="preserve"> </w:t>
      </w:r>
      <w:r w:rsidR="00D44064">
        <w:t xml:space="preserve">int seqno ; </w:t>
      </w:r>
      <w:r w:rsidR="00D44064">
        <w:tab/>
        <w:t>//32-bit</w:t>
      </w:r>
      <w:r w:rsidR="00EA1729">
        <w:t xml:space="preserve"> 4-byte </w:t>
      </w:r>
      <w:r w:rsidR="00D44064">
        <w:t>Data packet Only</w:t>
      </w:r>
    </w:p>
    <w:p w14:paraId="07CEB255" w14:textId="77777777" w:rsidR="00D44064" w:rsidRDefault="00C3119C" w:rsidP="00D44064">
      <w:pPr>
        <w:pStyle w:val="Code"/>
      </w:pPr>
      <w:r>
        <w:t xml:space="preserve"> </w:t>
      </w:r>
      <w:r w:rsidR="00145F3D">
        <w:t>byte</w:t>
      </w:r>
      <w:r w:rsidR="00D44064">
        <w:t xml:space="preserve"> data[500]; //0-500 bytes. Data packet only. Variable</w:t>
      </w:r>
    </w:p>
    <w:p w14:paraId="1F9C2526" w14:textId="77777777" w:rsidR="00D44064" w:rsidRDefault="00D44064" w:rsidP="00D44064">
      <w:pPr>
        <w:pStyle w:val="Code"/>
      </w:pPr>
      <w:r>
        <w:t>}</w:t>
      </w:r>
    </w:p>
    <w:p w14:paraId="4449D41C" w14:textId="408BCBD6" w:rsidR="00D44064" w:rsidRDefault="00D44064" w:rsidP="009A7474">
      <w:pPr>
        <w:pStyle w:val="ListParagraph"/>
        <w:numPr>
          <w:ilvl w:val="0"/>
          <w:numId w:val="150"/>
        </w:numPr>
        <w:rPr>
          <w:lang w:bidi="ar-SA"/>
        </w:rPr>
      </w:pPr>
      <w:r w:rsidRPr="00EA1729">
        <w:rPr>
          <w:b/>
          <w:lang w:bidi="ar-SA"/>
        </w:rPr>
        <w:t>cksum</w:t>
      </w:r>
      <w:r>
        <w:rPr>
          <w:lang w:bidi="ar-SA"/>
        </w:rPr>
        <w:t>:</w:t>
      </w:r>
      <w:r w:rsidR="00C3119C">
        <w:rPr>
          <w:lang w:bidi="ar-SA"/>
        </w:rPr>
        <w:t xml:space="preserve"> </w:t>
      </w:r>
      <w:r w:rsidR="00EA1729">
        <w:rPr>
          <w:lang w:bidi="ar-SA"/>
        </w:rPr>
        <w:t xml:space="preserve">2 byte </w:t>
      </w:r>
      <w:r w:rsidR="00621F75">
        <w:rPr>
          <w:lang w:bidi="ar-SA"/>
        </w:rPr>
        <w:t xml:space="preserve">IP </w:t>
      </w:r>
      <w:r>
        <w:rPr>
          <w:lang w:bidi="ar-SA"/>
        </w:rPr>
        <w:t xml:space="preserve">checksum. </w:t>
      </w:r>
      <w:r w:rsidR="000A5639">
        <w:rPr>
          <w:lang w:bidi="ar-SA"/>
        </w:rPr>
        <w:t>Use 0 for good, 1 for bad.</w:t>
      </w:r>
      <w:r w:rsidR="00AC0AE0">
        <w:rPr>
          <w:lang w:bidi="ar-SA"/>
        </w:rPr>
        <w:t xml:space="preserve"> </w:t>
      </w:r>
      <w:r w:rsidR="00AC0AE0" w:rsidRPr="000C009B">
        <w:rPr>
          <w:b/>
          <w:bCs/>
          <w:lang w:bidi="ar-SA"/>
        </w:rPr>
        <w:t>Not expecting you to compute the checksum.</w:t>
      </w:r>
    </w:p>
    <w:p w14:paraId="5F5AFD94" w14:textId="77777777" w:rsidR="00EA1729" w:rsidRDefault="00D44064" w:rsidP="009A7474">
      <w:pPr>
        <w:pStyle w:val="ListParagraph"/>
        <w:numPr>
          <w:ilvl w:val="0"/>
          <w:numId w:val="150"/>
        </w:numPr>
        <w:rPr>
          <w:lang w:bidi="ar-SA"/>
        </w:rPr>
      </w:pPr>
      <w:r w:rsidRPr="00EA1729">
        <w:rPr>
          <w:b/>
          <w:lang w:bidi="ar-SA"/>
        </w:rPr>
        <w:t>len</w:t>
      </w:r>
      <w:r>
        <w:rPr>
          <w:lang w:bidi="ar-SA"/>
        </w:rPr>
        <w:t xml:space="preserve">: </w:t>
      </w:r>
      <w:r w:rsidR="00EA1729">
        <w:rPr>
          <w:lang w:bidi="ar-SA"/>
        </w:rPr>
        <w:t xml:space="preserve">2 byte </w:t>
      </w:r>
      <w:r>
        <w:rPr>
          <w:lang w:bidi="ar-SA"/>
        </w:rPr>
        <w:t>total length of the packet.</w:t>
      </w:r>
    </w:p>
    <w:p w14:paraId="40BEF493" w14:textId="77777777" w:rsidR="00EA1729" w:rsidRDefault="00EA1729" w:rsidP="009A7474">
      <w:pPr>
        <w:pStyle w:val="ListParagraph"/>
        <w:numPr>
          <w:ilvl w:val="1"/>
          <w:numId w:val="150"/>
        </w:numPr>
        <w:rPr>
          <w:lang w:bidi="ar-SA"/>
        </w:rPr>
      </w:pPr>
      <w:r>
        <w:rPr>
          <w:lang w:bidi="ar-SA"/>
        </w:rPr>
        <w:t>F</w:t>
      </w:r>
      <w:r w:rsidR="00D44064">
        <w:rPr>
          <w:lang w:bidi="ar-SA"/>
        </w:rPr>
        <w:t>or Ack packets</w:t>
      </w:r>
      <w:r w:rsidR="00DC7FD4">
        <w:rPr>
          <w:lang w:bidi="ar-SA"/>
        </w:rPr>
        <w:t xml:space="preserve"> </w:t>
      </w:r>
      <w:r>
        <w:rPr>
          <w:lang w:bidi="ar-SA"/>
        </w:rPr>
        <w:t xml:space="preserve">this is 8: </w:t>
      </w:r>
      <w:r w:rsidR="00DC7FD4">
        <w:rPr>
          <w:lang w:bidi="ar-SA"/>
        </w:rPr>
        <w:t xml:space="preserve">2 for cksum, 2 for len, and </w:t>
      </w:r>
      <w:r>
        <w:rPr>
          <w:lang w:bidi="ar-SA"/>
        </w:rPr>
        <w:t>4</w:t>
      </w:r>
      <w:r w:rsidR="00DC7FD4">
        <w:rPr>
          <w:lang w:bidi="ar-SA"/>
        </w:rPr>
        <w:t xml:space="preserve"> for </w:t>
      </w:r>
      <w:r>
        <w:rPr>
          <w:lang w:bidi="ar-SA"/>
        </w:rPr>
        <w:t>ACK no</w:t>
      </w:r>
    </w:p>
    <w:p w14:paraId="78B9951F" w14:textId="77777777" w:rsidR="00EA1729" w:rsidRDefault="00EA1729" w:rsidP="009A7474">
      <w:pPr>
        <w:pStyle w:val="ListParagraph"/>
        <w:numPr>
          <w:ilvl w:val="1"/>
          <w:numId w:val="150"/>
        </w:numPr>
        <w:rPr>
          <w:lang w:bidi="ar-SA"/>
        </w:rPr>
      </w:pPr>
      <w:r>
        <w:rPr>
          <w:lang w:bidi="ar-SA"/>
        </w:rPr>
        <w:t xml:space="preserve">For data packets, this is 12 + payload size: 2 for </w:t>
      </w:r>
      <w:r w:rsidRPr="00EA1729">
        <w:rPr>
          <w:rStyle w:val="CodeChar"/>
        </w:rPr>
        <w:t>cksum</w:t>
      </w:r>
      <w:r>
        <w:rPr>
          <w:lang w:bidi="ar-SA"/>
        </w:rPr>
        <w:t xml:space="preserve">, 2 for </w:t>
      </w:r>
      <w:r w:rsidRPr="00EA1729">
        <w:rPr>
          <w:rStyle w:val="CodeChar"/>
        </w:rPr>
        <w:t>len</w:t>
      </w:r>
      <w:r>
        <w:rPr>
          <w:lang w:bidi="ar-SA"/>
        </w:rPr>
        <w:t xml:space="preserve">, 4 for </w:t>
      </w:r>
      <w:r w:rsidRPr="00EA1729">
        <w:rPr>
          <w:rStyle w:val="CodeChar"/>
        </w:rPr>
        <w:t>ackno</w:t>
      </w:r>
      <w:r>
        <w:rPr>
          <w:lang w:bidi="ar-SA"/>
        </w:rPr>
        <w:t xml:space="preserve">, 4 for </w:t>
      </w:r>
      <w:r w:rsidRPr="00EA1729">
        <w:rPr>
          <w:rStyle w:val="CodeChar"/>
        </w:rPr>
        <w:t>seqno</w:t>
      </w:r>
      <w:r>
        <w:rPr>
          <w:lang w:bidi="ar-SA"/>
        </w:rPr>
        <w:t xml:space="preserve">, and as many bytes are there in </w:t>
      </w:r>
      <w:r w:rsidRPr="00EA1729">
        <w:rPr>
          <w:rStyle w:val="CodeChar"/>
        </w:rPr>
        <w:t>data[]</w:t>
      </w:r>
      <w:r w:rsidR="00D44064">
        <w:rPr>
          <w:lang w:bidi="ar-SA"/>
        </w:rPr>
        <w:t xml:space="preserve"> </w:t>
      </w:r>
      <w:r>
        <w:rPr>
          <w:lang w:bidi="ar-SA"/>
        </w:rPr>
        <w:br/>
      </w:r>
      <w:r>
        <w:rPr>
          <w:lang w:bidi="ar-SA"/>
        </w:rPr>
        <w:br/>
      </w:r>
      <w:r w:rsidR="00D44064">
        <w:rPr>
          <w:lang w:bidi="ar-SA"/>
        </w:rPr>
        <w:t>Note: You must examine the length</w:t>
      </w:r>
      <w:r w:rsidR="00C3119C">
        <w:rPr>
          <w:lang w:bidi="ar-SA"/>
        </w:rPr>
        <w:t xml:space="preserve"> </w:t>
      </w:r>
      <w:r w:rsidR="00D44064">
        <w:rPr>
          <w:lang w:bidi="ar-SA"/>
        </w:rPr>
        <w:t>field,</w:t>
      </w:r>
      <w:r w:rsidR="00C3119C">
        <w:rPr>
          <w:lang w:bidi="ar-SA"/>
        </w:rPr>
        <w:t xml:space="preserve"> </w:t>
      </w:r>
      <w:r w:rsidR="00D44064">
        <w:rPr>
          <w:lang w:bidi="ar-SA"/>
        </w:rPr>
        <w:t>and should not assume that the UDP packet you receive is the correct length.</w:t>
      </w:r>
      <w:r w:rsidR="00C3119C">
        <w:rPr>
          <w:lang w:bidi="ar-SA"/>
        </w:rPr>
        <w:t xml:space="preserve"> </w:t>
      </w:r>
      <w:r w:rsidR="00D44064">
        <w:rPr>
          <w:lang w:bidi="ar-SA"/>
        </w:rPr>
        <w:t>The network might truncate or pad packets.</w:t>
      </w:r>
    </w:p>
    <w:p w14:paraId="029AD1C8" w14:textId="77777777" w:rsidR="00D44064" w:rsidRDefault="00D44064" w:rsidP="009A7474">
      <w:pPr>
        <w:pStyle w:val="ListParagraph"/>
        <w:numPr>
          <w:ilvl w:val="0"/>
          <w:numId w:val="150"/>
        </w:numPr>
        <w:rPr>
          <w:lang w:bidi="ar-SA"/>
        </w:rPr>
      </w:pPr>
      <w:r w:rsidRPr="00EA1729">
        <w:rPr>
          <w:b/>
          <w:lang w:bidi="ar-SA"/>
        </w:rPr>
        <w:t>ackno</w:t>
      </w:r>
      <w:r>
        <w:rPr>
          <w:lang w:bidi="ar-SA"/>
        </w:rPr>
        <w:t>:</w:t>
      </w:r>
      <w:r w:rsidR="00C3119C">
        <w:rPr>
          <w:lang w:bidi="ar-SA"/>
        </w:rPr>
        <w:t xml:space="preserve"> </w:t>
      </w:r>
      <w:r w:rsidR="00EA1729">
        <w:rPr>
          <w:lang w:bidi="ar-SA"/>
        </w:rPr>
        <w:t xml:space="preserve">4-byte </w:t>
      </w:r>
      <w:r>
        <w:rPr>
          <w:lang w:bidi="ar-SA"/>
        </w:rPr>
        <w:t>cumulative acknowledgment number.</w:t>
      </w:r>
      <w:r w:rsidR="00C3119C">
        <w:rPr>
          <w:lang w:bidi="ar-SA"/>
        </w:rPr>
        <w:t xml:space="preserve"> </w:t>
      </w:r>
      <w:r w:rsidR="00335BB1">
        <w:rPr>
          <w:lang w:bidi="ar-SA"/>
        </w:rPr>
        <w:br/>
      </w:r>
      <w:r w:rsidR="00335BB1" w:rsidRPr="00335BB1">
        <w:rPr>
          <w:rStyle w:val="CodeChar"/>
          <w:lang w:bidi="ar-SA"/>
        </w:rPr>
        <w:t>ackno</w:t>
      </w:r>
      <w:r w:rsidR="00335BB1">
        <w:rPr>
          <w:lang w:bidi="ar-SA"/>
        </w:rPr>
        <w:t xml:space="preserve"> is the sequence number you are waiting for, that you have not received yet – it is the equivalent of Next Frame Expected.</w:t>
      </w:r>
      <w:r w:rsidR="00C3119C">
        <w:rPr>
          <w:lang w:bidi="ar-SA"/>
        </w:rPr>
        <w:t xml:space="preserve"> </w:t>
      </w:r>
      <w:r w:rsidR="00EA1729">
        <w:rPr>
          <w:lang w:bidi="ar-SA"/>
        </w:rPr>
        <w:br/>
      </w:r>
      <w:r>
        <w:rPr>
          <w:lang w:bidi="ar-SA"/>
        </w:rPr>
        <w:t xml:space="preserve">This says that the sender of a packet has received all packets with sequence numbers earlier than </w:t>
      </w:r>
      <w:r w:rsidRPr="00335BB1">
        <w:rPr>
          <w:rStyle w:val="CodeChar"/>
          <w:lang w:bidi="ar-SA"/>
        </w:rPr>
        <w:t>ackno</w:t>
      </w:r>
      <w:r>
        <w:rPr>
          <w:lang w:bidi="ar-SA"/>
        </w:rPr>
        <w:t>,</w:t>
      </w:r>
      <w:r w:rsidR="00C3119C">
        <w:rPr>
          <w:lang w:bidi="ar-SA"/>
        </w:rPr>
        <w:t xml:space="preserve"> </w:t>
      </w:r>
      <w:r>
        <w:rPr>
          <w:lang w:bidi="ar-SA"/>
        </w:rPr>
        <w:t xml:space="preserve">and is waiting for the packet with a </w:t>
      </w:r>
      <w:r w:rsidRPr="00335BB1">
        <w:rPr>
          <w:rStyle w:val="CodeChar"/>
          <w:lang w:bidi="ar-SA"/>
        </w:rPr>
        <w:t>seqno</w:t>
      </w:r>
      <w:r>
        <w:rPr>
          <w:lang w:bidi="ar-SA"/>
        </w:rPr>
        <w:t xml:space="preserve"> of </w:t>
      </w:r>
      <w:r w:rsidRPr="00335BB1">
        <w:rPr>
          <w:rStyle w:val="CodeChar"/>
          <w:lang w:bidi="ar-SA"/>
        </w:rPr>
        <w:t>ackno</w:t>
      </w:r>
      <w:r w:rsidR="00335BB1">
        <w:rPr>
          <w:lang w:bidi="ar-SA"/>
        </w:rPr>
        <w:t>.</w:t>
      </w:r>
      <w:r>
        <w:rPr>
          <w:lang w:bidi="ar-SA"/>
        </w:rPr>
        <w:t xml:space="preserve"> </w:t>
      </w:r>
      <w:r w:rsidR="00335BB1">
        <w:rPr>
          <w:lang w:bidi="ar-SA"/>
        </w:rPr>
        <w:br/>
      </w:r>
      <w:r>
        <w:rPr>
          <w:lang w:bidi="ar-SA"/>
        </w:rPr>
        <w:t>The</w:t>
      </w:r>
      <w:r w:rsidR="00C3119C">
        <w:rPr>
          <w:lang w:bidi="ar-SA"/>
        </w:rPr>
        <w:t xml:space="preserve"> </w:t>
      </w:r>
      <w:r>
        <w:rPr>
          <w:lang w:bidi="ar-SA"/>
        </w:rPr>
        <w:t xml:space="preserve">first sequence number in any connection is 1, so if you have not received any packets yet, you should set </w:t>
      </w:r>
      <w:r w:rsidRPr="00335BB1">
        <w:rPr>
          <w:rStyle w:val="CodeChar"/>
          <w:lang w:bidi="ar-SA"/>
        </w:rPr>
        <w:t>ackno</w:t>
      </w:r>
      <w:r w:rsidR="00C3119C">
        <w:rPr>
          <w:lang w:bidi="ar-SA"/>
        </w:rPr>
        <w:t xml:space="preserve"> </w:t>
      </w:r>
      <w:r>
        <w:rPr>
          <w:lang w:bidi="ar-SA"/>
        </w:rPr>
        <w:t>to 1.</w:t>
      </w:r>
    </w:p>
    <w:p w14:paraId="086EA187" w14:textId="77777777" w:rsidR="00D44064" w:rsidRDefault="00D44064" w:rsidP="00D44064">
      <w:pPr>
        <w:rPr>
          <w:lang w:bidi="ar-SA"/>
        </w:rPr>
      </w:pPr>
      <w:r>
        <w:rPr>
          <w:lang w:bidi="ar-SA"/>
        </w:rPr>
        <w:lastRenderedPageBreak/>
        <w:t>The following</w:t>
      </w:r>
      <w:r w:rsidR="00C3119C">
        <w:rPr>
          <w:lang w:bidi="ar-SA"/>
        </w:rPr>
        <w:t xml:space="preserve"> </w:t>
      </w:r>
      <w:r>
        <w:rPr>
          <w:lang w:bidi="ar-SA"/>
        </w:rPr>
        <w:t xml:space="preserve">fields </w:t>
      </w:r>
      <w:r w:rsidR="00A578D4">
        <w:rPr>
          <w:lang w:bidi="ar-SA"/>
        </w:rPr>
        <w:t xml:space="preserve">will not exist in an ACK packet: </w:t>
      </w:r>
    </w:p>
    <w:p w14:paraId="1737708B" w14:textId="77777777" w:rsidR="00335BB1" w:rsidRDefault="00D44064" w:rsidP="009A7474">
      <w:pPr>
        <w:pStyle w:val="ListParagraph"/>
        <w:numPr>
          <w:ilvl w:val="0"/>
          <w:numId w:val="151"/>
        </w:numPr>
        <w:rPr>
          <w:lang w:bidi="ar-SA"/>
        </w:rPr>
      </w:pPr>
      <w:r w:rsidRPr="00335BB1">
        <w:rPr>
          <w:b/>
          <w:lang w:bidi="ar-SA"/>
        </w:rPr>
        <w:t>seqno</w:t>
      </w:r>
      <w:r w:rsidR="00335BB1">
        <w:rPr>
          <w:lang w:bidi="ar-SA"/>
        </w:rPr>
        <w:t xml:space="preserve">: </w:t>
      </w:r>
      <w:r>
        <w:rPr>
          <w:lang w:bidi="ar-SA"/>
        </w:rPr>
        <w:t xml:space="preserve">Each packet transmitted in a stream of data must be numbered with a </w:t>
      </w:r>
      <w:r w:rsidRPr="00335BB1">
        <w:rPr>
          <w:rStyle w:val="CodeChar"/>
          <w:lang w:bidi="ar-SA"/>
        </w:rPr>
        <w:t>seqno</w:t>
      </w:r>
      <w:r>
        <w:rPr>
          <w:lang w:bidi="ar-SA"/>
        </w:rPr>
        <w:t>.</w:t>
      </w:r>
      <w:r w:rsidR="00C3119C">
        <w:rPr>
          <w:lang w:bidi="ar-SA"/>
        </w:rPr>
        <w:t xml:space="preserve"> </w:t>
      </w:r>
      <w:r>
        <w:rPr>
          <w:lang w:bidi="ar-SA"/>
        </w:rPr>
        <w:t>The first packet in a stream has</w:t>
      </w:r>
      <w:r w:rsidR="00335BB1">
        <w:rPr>
          <w:lang w:bidi="ar-SA"/>
        </w:rPr>
        <w:t xml:space="preserve"> a</w:t>
      </w:r>
      <w:r>
        <w:rPr>
          <w:lang w:bidi="ar-SA"/>
        </w:rPr>
        <w:t xml:space="preserve"> </w:t>
      </w:r>
      <w:r w:rsidRPr="00335BB1">
        <w:rPr>
          <w:rStyle w:val="CodeChar"/>
          <w:lang w:bidi="ar-SA"/>
        </w:rPr>
        <w:t>seqno</w:t>
      </w:r>
      <w:r w:rsidR="00335BB1">
        <w:rPr>
          <w:lang w:bidi="ar-SA"/>
        </w:rPr>
        <w:t xml:space="preserve"> of </w:t>
      </w:r>
      <w:r>
        <w:rPr>
          <w:lang w:bidi="ar-SA"/>
        </w:rPr>
        <w:t>1.</w:t>
      </w:r>
      <w:r w:rsidR="00C3119C">
        <w:rPr>
          <w:lang w:bidi="ar-SA"/>
        </w:rPr>
        <w:t xml:space="preserve"> </w:t>
      </w:r>
      <w:r w:rsidR="00D27A8A">
        <w:rPr>
          <w:lang w:bidi="ar-SA"/>
        </w:rPr>
        <w:t>T</w:t>
      </w:r>
      <w:r>
        <w:rPr>
          <w:lang w:bidi="ar-SA"/>
        </w:rPr>
        <w:t xml:space="preserve">his protocol numbers packets. </w:t>
      </w:r>
    </w:p>
    <w:p w14:paraId="44E54D51" w14:textId="77777777" w:rsidR="00D44064" w:rsidRDefault="00D44064" w:rsidP="009A7474">
      <w:pPr>
        <w:pStyle w:val="ListParagraph"/>
        <w:numPr>
          <w:ilvl w:val="0"/>
          <w:numId w:val="151"/>
        </w:numPr>
        <w:rPr>
          <w:lang w:bidi="ar-SA"/>
        </w:rPr>
      </w:pPr>
      <w:r w:rsidRPr="00335BB1">
        <w:rPr>
          <w:b/>
          <w:lang w:bidi="ar-SA"/>
        </w:rPr>
        <w:t>data</w:t>
      </w:r>
      <w:r>
        <w:rPr>
          <w:lang w:bidi="ar-SA"/>
        </w:rPr>
        <w:t>:</w:t>
      </w:r>
      <w:r w:rsidR="00C3119C">
        <w:rPr>
          <w:lang w:bidi="ar-SA"/>
        </w:rPr>
        <w:t xml:space="preserve"> </w:t>
      </w:r>
      <w:r>
        <w:rPr>
          <w:lang w:bidi="ar-SA"/>
        </w:rPr>
        <w:t>Contains (</w:t>
      </w:r>
      <w:r w:rsidRPr="005900CF">
        <w:rPr>
          <w:rStyle w:val="CodeBrownChar"/>
          <w:lang w:bidi="ar-SA"/>
        </w:rPr>
        <w:t>len</w:t>
      </w:r>
      <w:r w:rsidRPr="005900CF">
        <w:rPr>
          <w:rStyle w:val="CodeChar"/>
          <w:lang w:bidi="ar-SA"/>
        </w:rPr>
        <w:t xml:space="preserve"> - 12</w:t>
      </w:r>
      <w:r>
        <w:rPr>
          <w:lang w:bidi="ar-SA"/>
        </w:rPr>
        <w:t xml:space="preserve">) bytes of payload data for the application. </w:t>
      </w:r>
      <w:r w:rsidR="005900CF">
        <w:rPr>
          <w:lang w:bidi="ar-SA"/>
        </w:rPr>
        <w:br/>
      </w:r>
      <w:r>
        <w:rPr>
          <w:lang w:bidi="ar-SA"/>
        </w:rPr>
        <w:t>To conserve packets, a sender should not send more than one unacknowledged Data frame with less than the maximum number of bytes (500)</w:t>
      </w:r>
    </w:p>
    <w:p w14:paraId="2BD3FC4C" w14:textId="77777777" w:rsidR="00B423D4" w:rsidRDefault="00B423D4" w:rsidP="00B423D4">
      <w:pPr>
        <w:pStyle w:val="NormalBrown"/>
      </w:pPr>
      <w:r>
        <w:t xml:space="preserve">Use a datagram with an empty </w:t>
      </w:r>
      <w:r w:rsidRPr="00B423D4">
        <w:rPr>
          <w:rStyle w:val="CodeBrownChar"/>
        </w:rPr>
        <w:t>data[]</w:t>
      </w:r>
      <w:r>
        <w:t xml:space="preserve"> to indicate the end of your stream.</w:t>
      </w:r>
    </w:p>
    <w:p w14:paraId="061E2E62" w14:textId="77777777" w:rsidR="005153AA" w:rsidRDefault="005153AA" w:rsidP="005153AA">
      <w:pPr>
        <w:pStyle w:val="Heading5"/>
      </w:pPr>
      <w:r>
        <w:t>Demonstration</w:t>
      </w:r>
    </w:p>
    <w:p w14:paraId="4EE62943" w14:textId="77777777" w:rsidR="00823F06" w:rsidRDefault="005153AA" w:rsidP="00823F06">
      <w:pPr>
        <w:rPr>
          <w:lang w:bidi="ar-SA"/>
        </w:rPr>
      </w:pPr>
      <w:r>
        <w:rPr>
          <w:lang w:bidi="ar-SA"/>
        </w:rPr>
        <w:t>Y</w:t>
      </w:r>
      <w:r w:rsidR="00823F06">
        <w:rPr>
          <w:lang w:bidi="ar-SA"/>
        </w:rPr>
        <w:t>ou will be asked to demo</w:t>
      </w:r>
      <w:r w:rsidR="00857B4E">
        <w:rPr>
          <w:lang w:bidi="ar-SA"/>
        </w:rPr>
        <w:t>nstrate</w:t>
      </w:r>
      <w:r w:rsidR="00823F06">
        <w:rPr>
          <w:lang w:bidi="ar-SA"/>
        </w:rPr>
        <w:t xml:space="preserve"> your project</w:t>
      </w:r>
      <w:r w:rsidR="00857B4E">
        <w:rPr>
          <w:lang w:bidi="ar-SA"/>
        </w:rPr>
        <w:t xml:space="preserve"> to the class</w:t>
      </w:r>
      <w:r w:rsidR="00823F06">
        <w:rPr>
          <w:lang w:bidi="ar-SA"/>
        </w:rPr>
        <w:t>.</w:t>
      </w:r>
      <w:r w:rsidR="00C3119C">
        <w:rPr>
          <w:lang w:bidi="ar-SA"/>
        </w:rPr>
        <w:t xml:space="preserve"> </w:t>
      </w:r>
      <w:r w:rsidR="00857B4E">
        <w:rPr>
          <w:lang w:bidi="ar-SA"/>
        </w:rPr>
        <w:t xml:space="preserve">This is a critical component of your project, as your grade will depend on your ability to explain your implementation. </w:t>
      </w:r>
      <w:r w:rsidR="00426D41">
        <w:rPr>
          <w:lang w:bidi="ar-SA"/>
        </w:rPr>
        <w:t xml:space="preserve">All </w:t>
      </w:r>
      <w:r w:rsidR="00857B4E">
        <w:rPr>
          <w:lang w:bidi="ar-SA"/>
        </w:rPr>
        <w:t xml:space="preserve">members of a team should be present at the demonstration - no exceptions! I will pick the team member who will drive the demonstration. </w:t>
      </w:r>
    </w:p>
    <w:p w14:paraId="6EC9CA00" w14:textId="77777777" w:rsidR="00857B4E" w:rsidRDefault="005E7A84" w:rsidP="00514B11">
      <w:pPr>
        <w:pStyle w:val="Heading2"/>
      </w:pPr>
      <w:r>
        <w:t>Project</w:t>
      </w:r>
    </w:p>
    <w:p w14:paraId="4E5759F6" w14:textId="77777777" w:rsidR="001D26DC" w:rsidRDefault="001D26DC" w:rsidP="001D26DC">
      <w:pPr>
        <w:pStyle w:val="NormalBrown"/>
      </w:pPr>
      <w:r>
        <w:t>All project source code must be checked into D2L by 6pm the day they are due.</w:t>
      </w:r>
    </w:p>
    <w:p w14:paraId="082304DE" w14:textId="77777777" w:rsidR="00857B4E" w:rsidRDefault="00857B4E" w:rsidP="00857B4E">
      <w:pPr>
        <w:rPr>
          <w:lang w:bidi="ar-SA"/>
        </w:rPr>
      </w:pPr>
      <w:r>
        <w:rPr>
          <w:lang w:bidi="ar-SA"/>
        </w:rPr>
        <w:t xml:space="preserve">Implement the above requirements using the Stop and Wait protocol. </w:t>
      </w:r>
    </w:p>
    <w:p w14:paraId="427E6B9A" w14:textId="77777777" w:rsidR="00857B4E" w:rsidRPr="00625473" w:rsidRDefault="00857B4E" w:rsidP="00857B4E">
      <w:pPr>
        <w:rPr>
          <w:b/>
          <w:lang w:bidi="ar-SA"/>
        </w:rPr>
      </w:pPr>
      <w:r w:rsidRPr="00625473">
        <w:rPr>
          <w:b/>
          <w:lang w:bidi="ar-SA"/>
        </w:rPr>
        <w:t>Grading criteria:</w:t>
      </w:r>
    </w:p>
    <w:p w14:paraId="06F2BA35" w14:textId="77777777" w:rsidR="00857B4E" w:rsidRDefault="00857B4E" w:rsidP="00857B4E">
      <w:pPr>
        <w:pStyle w:val="ListParagraph"/>
        <w:numPr>
          <w:ilvl w:val="0"/>
          <w:numId w:val="153"/>
        </w:numPr>
        <w:rPr>
          <w:lang w:bidi="ar-SA"/>
        </w:rPr>
      </w:pPr>
      <w:r>
        <w:rPr>
          <w:lang w:bidi="ar-SA"/>
        </w:rPr>
        <w:t xml:space="preserve">Working Implementation: </w:t>
      </w:r>
      <w:r w:rsidR="008943D5">
        <w:rPr>
          <w:lang w:bidi="ar-SA"/>
        </w:rPr>
        <w:t>10</w:t>
      </w:r>
      <w:r>
        <w:rPr>
          <w:lang w:bidi="ar-SA"/>
        </w:rPr>
        <w:t>0</w:t>
      </w:r>
      <w:r w:rsidR="007C4012">
        <w:rPr>
          <w:lang w:bidi="ar-SA"/>
        </w:rPr>
        <w:t>%</w:t>
      </w:r>
    </w:p>
    <w:p w14:paraId="28DE2CC4" w14:textId="77777777" w:rsidR="00483972" w:rsidRDefault="00483972" w:rsidP="00483972">
      <w:pPr>
        <w:pStyle w:val="ListParagraph"/>
        <w:numPr>
          <w:ilvl w:val="1"/>
          <w:numId w:val="153"/>
        </w:numPr>
        <w:rPr>
          <w:lang w:bidi="ar-SA"/>
        </w:rPr>
      </w:pPr>
      <w:r>
        <w:rPr>
          <w:lang w:bidi="ar-SA"/>
        </w:rPr>
        <w:t>Deliver a binary file successfully to the receiver process (split the input file into chunks, use the correct header format, handle binary files, reassemble the file at the destination.)</w:t>
      </w:r>
      <w:r>
        <w:rPr>
          <w:lang w:bidi="ar-SA"/>
        </w:rPr>
        <w:tab/>
      </w:r>
      <w:r>
        <w:rPr>
          <w:lang w:bidi="ar-SA"/>
        </w:rPr>
        <w:tab/>
        <w:t>30%</w:t>
      </w:r>
    </w:p>
    <w:p w14:paraId="6E6826CE" w14:textId="6A559331" w:rsidR="00483972" w:rsidRDefault="00483972" w:rsidP="00483972">
      <w:pPr>
        <w:pStyle w:val="ListParagraph"/>
        <w:numPr>
          <w:ilvl w:val="1"/>
          <w:numId w:val="153"/>
        </w:numPr>
        <w:rPr>
          <w:lang w:bidi="ar-SA"/>
        </w:rPr>
      </w:pPr>
      <w:r>
        <w:rPr>
          <w:lang w:bidi="ar-SA"/>
        </w:rPr>
        <w:t xml:space="preserve">Introduce </w:t>
      </w:r>
      <w:r w:rsidR="00AC0AE0">
        <w:rPr>
          <w:lang w:bidi="ar-SA"/>
        </w:rPr>
        <w:t xml:space="preserve">and handle </w:t>
      </w:r>
      <w:r>
        <w:rPr>
          <w:lang w:bidi="ar-SA"/>
        </w:rPr>
        <w:t>errors at the receiver (DROP, CRPT)</w:t>
      </w:r>
      <w:r>
        <w:rPr>
          <w:lang w:bidi="ar-SA"/>
        </w:rPr>
        <w:tab/>
        <w:t>35%</w:t>
      </w:r>
    </w:p>
    <w:p w14:paraId="2CA5913E" w14:textId="5AA3EF1E" w:rsidR="00483972" w:rsidRDefault="00483972" w:rsidP="00B1370F">
      <w:pPr>
        <w:pStyle w:val="ListParagraph"/>
        <w:numPr>
          <w:ilvl w:val="1"/>
          <w:numId w:val="153"/>
        </w:numPr>
        <w:rPr>
          <w:lang w:bidi="ar-SA"/>
        </w:rPr>
      </w:pPr>
      <w:r>
        <w:rPr>
          <w:lang w:bidi="ar-SA"/>
        </w:rPr>
        <w:t xml:space="preserve">introduce </w:t>
      </w:r>
      <w:r w:rsidR="00AC0AE0">
        <w:rPr>
          <w:lang w:bidi="ar-SA"/>
        </w:rPr>
        <w:t xml:space="preserve">and handle </w:t>
      </w:r>
      <w:r>
        <w:rPr>
          <w:lang w:bidi="ar-SA"/>
        </w:rPr>
        <w:t>errors at the sender (DROP, CRPT)</w:t>
      </w:r>
      <w:r>
        <w:rPr>
          <w:lang w:bidi="ar-SA"/>
        </w:rPr>
        <w:tab/>
      </w:r>
      <w:r>
        <w:rPr>
          <w:lang w:bidi="ar-SA"/>
        </w:rPr>
        <w:tab/>
        <w:t>35%</w:t>
      </w:r>
    </w:p>
    <w:p w14:paraId="66C1BA48" w14:textId="77777777" w:rsidR="00857B4E" w:rsidRDefault="00BD32A7" w:rsidP="00857B4E">
      <w:pPr>
        <w:pStyle w:val="ListParagraph"/>
        <w:numPr>
          <w:ilvl w:val="0"/>
          <w:numId w:val="153"/>
        </w:numPr>
        <w:rPr>
          <w:lang w:bidi="ar-SA"/>
        </w:rPr>
      </w:pPr>
      <w:r>
        <w:rPr>
          <w:lang w:bidi="ar-SA"/>
        </w:rPr>
        <w:t>You must demonstrate your project to me in order for points to be awarded.</w:t>
      </w:r>
    </w:p>
    <w:p w14:paraId="3114564A" w14:textId="77777777" w:rsidR="00C3119C" w:rsidRDefault="00C3119C" w:rsidP="00857B4E">
      <w:pPr>
        <w:rPr>
          <w:lang w:bidi="ar-SA"/>
        </w:rPr>
      </w:pPr>
    </w:p>
    <w:p w14:paraId="743F3191" w14:textId="77777777" w:rsidR="00BC6AF5" w:rsidRDefault="000E7EEB" w:rsidP="000E7EEB">
      <w:pPr>
        <w:pStyle w:val="NormalBrown"/>
      </w:pPr>
      <w:r>
        <w:t xml:space="preserve">If you are confused about a requirement, please let me know as soon as possible. </w:t>
      </w:r>
    </w:p>
    <w:p w14:paraId="375D7BF7" w14:textId="77777777" w:rsidR="00BC6AF5" w:rsidRDefault="000E7EEB" w:rsidP="000E7EEB">
      <w:pPr>
        <w:pStyle w:val="NormalBrown"/>
      </w:pPr>
      <w:r>
        <w:t xml:space="preserve">Ideally you have been doing this early enough in the semester to ensure that you get a timely response. If it is too late to reach me, please go ahead and make a reasonable assumption. </w:t>
      </w:r>
    </w:p>
    <w:p w14:paraId="186988FA" w14:textId="77777777" w:rsidR="000E7EEB" w:rsidRPr="002D54BF" w:rsidRDefault="000E7EEB" w:rsidP="000E7EEB">
      <w:pPr>
        <w:pStyle w:val="NormalBrown"/>
      </w:pPr>
      <w:r>
        <w:t xml:space="preserve">A “reasonable assumption” is one where a majority out of 3 random peers in class (I get to pick) would agree with your assumption. Any assumptions that you make must be recorded in </w:t>
      </w:r>
      <w:r w:rsidR="001D26DC">
        <w:t xml:space="preserve">a </w:t>
      </w:r>
      <w:r>
        <w:t>technical paper</w:t>
      </w:r>
      <w:r w:rsidR="001D26DC">
        <w:t xml:space="preserve"> that you submit along with your project</w:t>
      </w:r>
      <w:r>
        <w:t xml:space="preserve">. </w:t>
      </w:r>
    </w:p>
    <w:p w14:paraId="23B894EC" w14:textId="77777777" w:rsidR="000E7EEB" w:rsidRPr="00FF026E" w:rsidRDefault="000E7EEB" w:rsidP="000E7EEB">
      <w:pPr>
        <w:rPr>
          <w:lang w:bidi="ar-SA"/>
        </w:rPr>
      </w:pPr>
    </w:p>
    <w:sectPr w:rsidR="000E7EEB" w:rsidRPr="00FF026E" w:rsidSect="00A6432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B04D2" w14:textId="77777777" w:rsidR="00A757BC" w:rsidRDefault="00A757BC" w:rsidP="001541E4">
      <w:pPr>
        <w:spacing w:after="0"/>
      </w:pPr>
      <w:r>
        <w:separator/>
      </w:r>
    </w:p>
  </w:endnote>
  <w:endnote w:type="continuationSeparator" w:id="0">
    <w:p w14:paraId="3B3E80EC" w14:textId="77777777" w:rsidR="00A757BC" w:rsidRDefault="00A757BC" w:rsidP="001541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1BA71" w14:textId="29E70675" w:rsidR="00B16A62" w:rsidRPr="004C6E38" w:rsidRDefault="00B16A62" w:rsidP="00370BD7">
    <w:pPr>
      <w:pStyle w:val="Footer"/>
      <w:pBdr>
        <w:top w:val="single" w:sz="24" w:space="1" w:color="943634"/>
      </w:pBdr>
      <w:tabs>
        <w:tab w:val="clear" w:pos="9360"/>
        <w:tab w:val="right" w:pos="8550"/>
      </w:tabs>
      <w:rPr>
        <w:rFonts w:asciiTheme="minorHAnsi" w:hAnsiTheme="minorHAnsi" w:cstheme="minorHAnsi"/>
        <w:color w:val="943634"/>
        <w:sz w:val="24"/>
        <w:szCs w:val="24"/>
      </w:rPr>
    </w:pPr>
    <w:r w:rsidRPr="004C6E38">
      <w:rPr>
        <w:rFonts w:asciiTheme="minorHAnsi" w:hAnsiTheme="minorHAnsi" w:cstheme="minorHAnsi"/>
        <w:color w:val="943634"/>
        <w:sz w:val="24"/>
        <w:szCs w:val="24"/>
      </w:rPr>
      <w:t xml:space="preserve">© </w:t>
    </w:r>
    <w:r w:rsidR="002F6DB9">
      <w:rPr>
        <w:rFonts w:asciiTheme="minorHAnsi" w:hAnsiTheme="minorHAnsi" w:cstheme="minorHAnsi"/>
        <w:color w:val="943634"/>
        <w:sz w:val="24"/>
        <w:szCs w:val="24"/>
      </w:rPr>
      <w:t>Damodar Chetty,</w:t>
    </w:r>
    <w:r w:rsidRPr="004C6E38">
      <w:rPr>
        <w:rFonts w:asciiTheme="minorHAnsi" w:hAnsiTheme="minorHAnsi" w:cstheme="minorHAnsi"/>
        <w:color w:val="943634"/>
        <w:sz w:val="24"/>
        <w:szCs w:val="24"/>
      </w:rPr>
      <w:t xml:space="preserve"> </w:t>
    </w:r>
    <w:r w:rsidR="00A516A7" w:rsidRPr="004C6E38">
      <w:rPr>
        <w:rFonts w:asciiTheme="minorHAnsi" w:hAnsiTheme="minorHAnsi" w:cstheme="minorHAnsi"/>
        <w:color w:val="943634"/>
        <w:sz w:val="24"/>
        <w:szCs w:val="24"/>
      </w:rPr>
      <w:t>20</w:t>
    </w:r>
    <w:r w:rsidR="00B1370F">
      <w:rPr>
        <w:rFonts w:asciiTheme="minorHAnsi" w:hAnsiTheme="minorHAnsi" w:cstheme="minorHAnsi"/>
        <w:color w:val="943634"/>
        <w:sz w:val="24"/>
        <w:szCs w:val="24"/>
      </w:rPr>
      <w:t>21</w:t>
    </w:r>
    <w:r>
      <w:rPr>
        <w:rFonts w:asciiTheme="minorHAnsi" w:hAnsiTheme="minorHAnsi" w:cstheme="minorHAnsi"/>
        <w:color w:val="943634"/>
        <w:sz w:val="24"/>
        <w:szCs w:val="24"/>
      </w:rPr>
      <w:tab/>
    </w:r>
    <w:r>
      <w:rPr>
        <w:rFonts w:asciiTheme="minorHAnsi" w:hAnsiTheme="minorHAnsi" w:cstheme="minorHAnsi"/>
        <w:color w:val="943634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366D6" w14:textId="77777777" w:rsidR="00A757BC" w:rsidRDefault="00A757BC" w:rsidP="001541E4">
      <w:pPr>
        <w:spacing w:after="0"/>
      </w:pPr>
      <w:r>
        <w:separator/>
      </w:r>
    </w:p>
  </w:footnote>
  <w:footnote w:type="continuationSeparator" w:id="0">
    <w:p w14:paraId="0594C95D" w14:textId="77777777" w:rsidR="00A757BC" w:rsidRDefault="00A757BC" w:rsidP="001541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600B8" w14:textId="77777777" w:rsidR="00B16A62" w:rsidRDefault="00B16A6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4C04F89" wp14:editId="30B7FE2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217170"/>
              <wp:effectExtent l="0" t="0" r="0" b="635"/>
              <wp:wrapNone/>
              <wp:docPr id="3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095714" w14:textId="119BCC81" w:rsidR="00B16A62" w:rsidRPr="004C6E38" w:rsidRDefault="00B16A62">
                          <w:pPr>
                            <w:spacing w:after="0"/>
                            <w:jc w:val="right"/>
                            <w:rPr>
                              <w:color w:val="943634"/>
                              <w:sz w:val="28"/>
                              <w:szCs w:val="28"/>
                            </w:rPr>
                          </w:pPr>
                          <w:r w:rsidRPr="004C6E38">
                            <w:rPr>
                              <w:color w:val="943634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4C6E38">
                            <w:rPr>
                              <w:color w:val="943634"/>
                              <w:sz w:val="28"/>
                              <w:szCs w:val="28"/>
                            </w:rPr>
                            <w:instrText xml:space="preserve"> STYLEREF  "1" </w:instrText>
                          </w:r>
                          <w:r w:rsidRPr="004C6E38">
                            <w:rPr>
                              <w:color w:val="943634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F6FD8">
                            <w:rPr>
                              <w:noProof/>
                              <w:color w:val="943634"/>
                              <w:sz w:val="28"/>
                              <w:szCs w:val="28"/>
                            </w:rPr>
                            <w:t>Project 2 – Stop and Wait</w:t>
                          </w:r>
                          <w:r w:rsidRPr="004C6E38">
                            <w:rPr>
                              <w:color w:val="943634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04F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6in;height:17.1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" o:allowincell="f" filled="f" stroked="f">
              <v:textbox style="mso-fit-shape-to-text:t" inset=",0,,0">
                <w:txbxContent>
                  <w:p w14:paraId="05095714" w14:textId="119BCC81" w:rsidR="00B16A62" w:rsidRPr="004C6E38" w:rsidRDefault="00B16A62">
                    <w:pPr>
                      <w:spacing w:after="0"/>
                      <w:jc w:val="right"/>
                      <w:rPr>
                        <w:color w:val="943634"/>
                        <w:sz w:val="28"/>
                        <w:szCs w:val="28"/>
                      </w:rPr>
                    </w:pPr>
                    <w:r w:rsidRPr="004C6E38">
                      <w:rPr>
                        <w:color w:val="943634"/>
                        <w:sz w:val="28"/>
                        <w:szCs w:val="28"/>
                      </w:rPr>
                      <w:fldChar w:fldCharType="begin"/>
                    </w:r>
                    <w:r w:rsidRPr="004C6E38">
                      <w:rPr>
                        <w:color w:val="943634"/>
                        <w:sz w:val="28"/>
                        <w:szCs w:val="28"/>
                      </w:rPr>
                      <w:instrText xml:space="preserve"> STYLEREF  "1" </w:instrText>
                    </w:r>
                    <w:r w:rsidRPr="004C6E38">
                      <w:rPr>
                        <w:color w:val="943634"/>
                        <w:sz w:val="28"/>
                        <w:szCs w:val="28"/>
                      </w:rPr>
                      <w:fldChar w:fldCharType="separate"/>
                    </w:r>
                    <w:r w:rsidR="00FF6FD8">
                      <w:rPr>
                        <w:noProof/>
                        <w:color w:val="943634"/>
                        <w:sz w:val="28"/>
                        <w:szCs w:val="28"/>
                      </w:rPr>
                      <w:t>Project 2 – Stop and Wait</w:t>
                    </w:r>
                    <w:r w:rsidRPr="004C6E38">
                      <w:rPr>
                        <w:color w:val="943634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D9D1D25" wp14:editId="2F73D02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0460" cy="154940"/>
              <wp:effectExtent l="2540" t="0" r="0" b="635"/>
              <wp:wrapNone/>
              <wp:docPr id="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0460" cy="154940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D86E" w14:textId="77777777" w:rsidR="00B16A62" w:rsidRDefault="00B16A62">
                          <w:pPr>
                            <w:spacing w:after="0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516A7" w:rsidRPr="00A516A7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9D1D25" id="Text Box 1" o:spid="_x0000_s1027" type="#_x0000_t202" style="position:absolute;margin-left:38.6pt;margin-top:0;width:89.8pt;height:12.2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" o:allowincell="f" fillcolor="#943634" stroked="f">
              <v:textbox style="mso-fit-shape-to-text:t" inset=",0,,0">
                <w:txbxContent>
                  <w:p w14:paraId="0B6BD86E" w14:textId="77777777" w:rsidR="00B16A62" w:rsidRDefault="00B16A62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516A7" w:rsidRPr="00A516A7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728C"/>
    <w:multiLevelType w:val="hybridMultilevel"/>
    <w:tmpl w:val="4E58D9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63632"/>
    <w:multiLevelType w:val="hybridMultilevel"/>
    <w:tmpl w:val="9B1C30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D1350C"/>
    <w:multiLevelType w:val="hybridMultilevel"/>
    <w:tmpl w:val="816A41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6B5CAD"/>
    <w:multiLevelType w:val="hybridMultilevel"/>
    <w:tmpl w:val="16B47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837989"/>
    <w:multiLevelType w:val="hybridMultilevel"/>
    <w:tmpl w:val="8536DC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696B88"/>
    <w:multiLevelType w:val="hybridMultilevel"/>
    <w:tmpl w:val="25AA6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4CE0591"/>
    <w:multiLevelType w:val="hybridMultilevel"/>
    <w:tmpl w:val="2CE0F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730790B"/>
    <w:multiLevelType w:val="hybridMultilevel"/>
    <w:tmpl w:val="373C4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7364332"/>
    <w:multiLevelType w:val="hybridMultilevel"/>
    <w:tmpl w:val="860C01D2"/>
    <w:lvl w:ilvl="0" w:tplc="592202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8F247A"/>
    <w:multiLevelType w:val="hybridMultilevel"/>
    <w:tmpl w:val="9A7AD166"/>
    <w:lvl w:ilvl="0" w:tplc="1D10458C">
      <w:start w:val="20"/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2E77A7"/>
    <w:multiLevelType w:val="hybridMultilevel"/>
    <w:tmpl w:val="255E10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3513C4"/>
    <w:multiLevelType w:val="hybridMultilevel"/>
    <w:tmpl w:val="BD587D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96C2A92"/>
    <w:multiLevelType w:val="hybridMultilevel"/>
    <w:tmpl w:val="90D84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9EB2F31"/>
    <w:multiLevelType w:val="hybridMultilevel"/>
    <w:tmpl w:val="50B46C1E"/>
    <w:lvl w:ilvl="0" w:tplc="18C813E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A1D2A7A"/>
    <w:multiLevelType w:val="hybridMultilevel"/>
    <w:tmpl w:val="9FDE99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A7C597D"/>
    <w:multiLevelType w:val="hybridMultilevel"/>
    <w:tmpl w:val="6F50D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A952A0C"/>
    <w:multiLevelType w:val="hybridMultilevel"/>
    <w:tmpl w:val="CA0E3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BB71E69"/>
    <w:multiLevelType w:val="hybridMultilevel"/>
    <w:tmpl w:val="E7AC5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C59597D"/>
    <w:multiLevelType w:val="hybridMultilevel"/>
    <w:tmpl w:val="B3BCC6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CC055B7"/>
    <w:multiLevelType w:val="hybridMultilevel"/>
    <w:tmpl w:val="129EB938"/>
    <w:lvl w:ilvl="0" w:tplc="0409000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0D774A64"/>
    <w:multiLevelType w:val="hybridMultilevel"/>
    <w:tmpl w:val="DAF45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485D4B"/>
    <w:multiLevelType w:val="hybridMultilevel"/>
    <w:tmpl w:val="3C2A8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0193D1B"/>
    <w:multiLevelType w:val="hybridMultilevel"/>
    <w:tmpl w:val="DDDE0B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1FD5512"/>
    <w:multiLevelType w:val="hybridMultilevel"/>
    <w:tmpl w:val="C8F6FA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25E5F27"/>
    <w:multiLevelType w:val="hybridMultilevel"/>
    <w:tmpl w:val="316C62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13322391"/>
    <w:multiLevelType w:val="hybridMultilevel"/>
    <w:tmpl w:val="600AE3C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3974463"/>
    <w:multiLevelType w:val="hybridMultilevel"/>
    <w:tmpl w:val="C61CA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3A26742"/>
    <w:multiLevelType w:val="hybridMultilevel"/>
    <w:tmpl w:val="B5783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653243E"/>
    <w:multiLevelType w:val="hybridMultilevel"/>
    <w:tmpl w:val="2BBC44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165A2056"/>
    <w:multiLevelType w:val="hybridMultilevel"/>
    <w:tmpl w:val="FCE0C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6E63620"/>
    <w:multiLevelType w:val="hybridMultilevel"/>
    <w:tmpl w:val="AAF89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7026FFE"/>
    <w:multiLevelType w:val="hybridMultilevel"/>
    <w:tmpl w:val="46221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77C1911"/>
    <w:multiLevelType w:val="hybridMultilevel"/>
    <w:tmpl w:val="A52651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185F3616"/>
    <w:multiLevelType w:val="hybridMultilevel"/>
    <w:tmpl w:val="76F4D6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18B8002F"/>
    <w:multiLevelType w:val="hybridMultilevel"/>
    <w:tmpl w:val="393E6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A9548F"/>
    <w:multiLevelType w:val="hybridMultilevel"/>
    <w:tmpl w:val="FDC4D2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C010F76"/>
    <w:multiLevelType w:val="hybridMultilevel"/>
    <w:tmpl w:val="97787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1DCA03A4"/>
    <w:multiLevelType w:val="hybridMultilevel"/>
    <w:tmpl w:val="B33EE8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1E252A28"/>
    <w:multiLevelType w:val="hybridMultilevel"/>
    <w:tmpl w:val="1B88AB48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9" w15:restartNumberingAfterBreak="0">
    <w:nsid w:val="1F9C5018"/>
    <w:multiLevelType w:val="hybridMultilevel"/>
    <w:tmpl w:val="B48CF7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FA24657"/>
    <w:multiLevelType w:val="hybridMultilevel"/>
    <w:tmpl w:val="916E9F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20F7506B"/>
    <w:multiLevelType w:val="hybridMultilevel"/>
    <w:tmpl w:val="A48AC5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223F05CF"/>
    <w:multiLevelType w:val="hybridMultilevel"/>
    <w:tmpl w:val="20D296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30B0A2C"/>
    <w:multiLevelType w:val="hybridMultilevel"/>
    <w:tmpl w:val="F43A12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3731D48"/>
    <w:multiLevelType w:val="hybridMultilevel"/>
    <w:tmpl w:val="F61076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23B87436"/>
    <w:multiLevelType w:val="hybridMultilevel"/>
    <w:tmpl w:val="0A8601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24DE2372"/>
    <w:multiLevelType w:val="hybridMultilevel"/>
    <w:tmpl w:val="F91076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62E7300"/>
    <w:multiLevelType w:val="hybridMultilevel"/>
    <w:tmpl w:val="09881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8980443"/>
    <w:multiLevelType w:val="hybridMultilevel"/>
    <w:tmpl w:val="FCAE22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92B1AB9"/>
    <w:multiLevelType w:val="hybridMultilevel"/>
    <w:tmpl w:val="1B62F22A"/>
    <w:lvl w:ilvl="0" w:tplc="F48E8C04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29DC278C"/>
    <w:multiLevelType w:val="hybridMultilevel"/>
    <w:tmpl w:val="55503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9F02220"/>
    <w:multiLevelType w:val="hybridMultilevel"/>
    <w:tmpl w:val="C32E4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2BCE2788"/>
    <w:multiLevelType w:val="hybridMultilevel"/>
    <w:tmpl w:val="F000E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E33916"/>
    <w:multiLevelType w:val="hybridMultilevel"/>
    <w:tmpl w:val="6172CD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2DE155B2"/>
    <w:multiLevelType w:val="hybridMultilevel"/>
    <w:tmpl w:val="4D704D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DF66E03"/>
    <w:multiLevelType w:val="hybridMultilevel"/>
    <w:tmpl w:val="7BF02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F0634F9"/>
    <w:multiLevelType w:val="hybridMultilevel"/>
    <w:tmpl w:val="1A3AA3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F477B4F"/>
    <w:multiLevelType w:val="hybridMultilevel"/>
    <w:tmpl w:val="1EB66DA6"/>
    <w:lvl w:ilvl="0" w:tplc="AE84A4CE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0294EE7"/>
    <w:multiLevelType w:val="hybridMultilevel"/>
    <w:tmpl w:val="5942C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0781787"/>
    <w:multiLevelType w:val="hybridMultilevel"/>
    <w:tmpl w:val="B57E2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14969C1"/>
    <w:multiLevelType w:val="multilevel"/>
    <w:tmpl w:val="9594F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3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8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3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4" w:hanging="1440"/>
      </w:pPr>
      <w:rPr>
        <w:rFonts w:hint="default"/>
      </w:rPr>
    </w:lvl>
  </w:abstractNum>
  <w:abstractNum w:abstractNumId="61" w15:restartNumberingAfterBreak="0">
    <w:nsid w:val="314D05ED"/>
    <w:multiLevelType w:val="hybridMultilevel"/>
    <w:tmpl w:val="1D2ED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17E7B88"/>
    <w:multiLevelType w:val="hybridMultilevel"/>
    <w:tmpl w:val="9FC490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19C7777"/>
    <w:multiLevelType w:val="hybridMultilevel"/>
    <w:tmpl w:val="D15EAE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31A126FB"/>
    <w:multiLevelType w:val="hybridMultilevel"/>
    <w:tmpl w:val="100278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33697B5A"/>
    <w:multiLevelType w:val="hybridMultilevel"/>
    <w:tmpl w:val="218A0D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33CC5465"/>
    <w:multiLevelType w:val="hybridMultilevel"/>
    <w:tmpl w:val="EB7C9C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3612147D"/>
    <w:multiLevelType w:val="hybridMultilevel"/>
    <w:tmpl w:val="8C9A6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9DC7F05"/>
    <w:multiLevelType w:val="hybridMultilevel"/>
    <w:tmpl w:val="709C6D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3AAE69A6"/>
    <w:multiLevelType w:val="hybridMultilevel"/>
    <w:tmpl w:val="07EC5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ACD055E"/>
    <w:multiLevelType w:val="hybridMultilevel"/>
    <w:tmpl w:val="44748E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3B8B7C76"/>
    <w:multiLevelType w:val="hybridMultilevel"/>
    <w:tmpl w:val="D9EA8C48"/>
    <w:lvl w:ilvl="0" w:tplc="6B9011C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3CB82644"/>
    <w:multiLevelType w:val="hybridMultilevel"/>
    <w:tmpl w:val="34C6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E197396"/>
    <w:multiLevelType w:val="hybridMultilevel"/>
    <w:tmpl w:val="625255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3F626682"/>
    <w:multiLevelType w:val="hybridMultilevel"/>
    <w:tmpl w:val="CF28A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F8E6362"/>
    <w:multiLevelType w:val="hybridMultilevel"/>
    <w:tmpl w:val="EA38F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3FC70812"/>
    <w:multiLevelType w:val="hybridMultilevel"/>
    <w:tmpl w:val="F79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0373CE7"/>
    <w:multiLevelType w:val="hybridMultilevel"/>
    <w:tmpl w:val="6DA830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40843792"/>
    <w:multiLevelType w:val="hybridMultilevel"/>
    <w:tmpl w:val="1CAC6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0CB5C58"/>
    <w:multiLevelType w:val="hybridMultilevel"/>
    <w:tmpl w:val="ACAA61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41A17516"/>
    <w:multiLevelType w:val="hybridMultilevel"/>
    <w:tmpl w:val="15CA4F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42644001"/>
    <w:multiLevelType w:val="hybridMultilevel"/>
    <w:tmpl w:val="7FEC21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2A90D92"/>
    <w:multiLevelType w:val="hybridMultilevel"/>
    <w:tmpl w:val="35D6C3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44720DF4"/>
    <w:multiLevelType w:val="hybridMultilevel"/>
    <w:tmpl w:val="D6F875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44CD3800"/>
    <w:multiLevelType w:val="hybridMultilevel"/>
    <w:tmpl w:val="027A5B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44E26723"/>
    <w:multiLevelType w:val="hybridMultilevel"/>
    <w:tmpl w:val="F6FA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5353602"/>
    <w:multiLevelType w:val="hybridMultilevel"/>
    <w:tmpl w:val="3C8E61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45702BE9"/>
    <w:multiLevelType w:val="hybridMultilevel"/>
    <w:tmpl w:val="4BC67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5952188"/>
    <w:multiLevelType w:val="hybridMultilevel"/>
    <w:tmpl w:val="D23E1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5BD23BB"/>
    <w:multiLevelType w:val="hybridMultilevel"/>
    <w:tmpl w:val="5C5C87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45CF4B85"/>
    <w:multiLevelType w:val="hybridMultilevel"/>
    <w:tmpl w:val="C19E8280"/>
    <w:lvl w:ilvl="0" w:tplc="04090005">
      <w:start w:val="1"/>
      <w:numFmt w:val="bullet"/>
      <w:lvlText w:val=""/>
      <w:lvlJc w:val="left"/>
      <w:pPr>
        <w:ind w:left="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91" w15:restartNumberingAfterBreak="0">
    <w:nsid w:val="46EB67AD"/>
    <w:multiLevelType w:val="hybridMultilevel"/>
    <w:tmpl w:val="48742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6F7225E"/>
    <w:multiLevelType w:val="hybridMultilevel"/>
    <w:tmpl w:val="39F265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4736130A"/>
    <w:multiLevelType w:val="hybridMultilevel"/>
    <w:tmpl w:val="39D893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4760034A"/>
    <w:multiLevelType w:val="hybridMultilevel"/>
    <w:tmpl w:val="D7DA6A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47B103EA"/>
    <w:multiLevelType w:val="hybridMultilevel"/>
    <w:tmpl w:val="44F266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90B7E96"/>
    <w:multiLevelType w:val="hybridMultilevel"/>
    <w:tmpl w:val="7794D9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92D7CA2"/>
    <w:multiLevelType w:val="hybridMultilevel"/>
    <w:tmpl w:val="2AF67C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ABD6A27"/>
    <w:multiLevelType w:val="hybridMultilevel"/>
    <w:tmpl w:val="424A9E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C86638E"/>
    <w:multiLevelType w:val="hybridMultilevel"/>
    <w:tmpl w:val="81CA9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4EDF774E"/>
    <w:multiLevelType w:val="hybridMultilevel"/>
    <w:tmpl w:val="88F82F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505753AE"/>
    <w:multiLevelType w:val="hybridMultilevel"/>
    <w:tmpl w:val="0E8EE0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517A0C8B"/>
    <w:multiLevelType w:val="hybridMultilevel"/>
    <w:tmpl w:val="AD0C29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54F34706"/>
    <w:multiLevelType w:val="hybridMultilevel"/>
    <w:tmpl w:val="F9B42E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558F1C28"/>
    <w:multiLevelType w:val="hybridMultilevel"/>
    <w:tmpl w:val="84CAD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55AF71DA"/>
    <w:multiLevelType w:val="hybridMultilevel"/>
    <w:tmpl w:val="18222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55D62C64"/>
    <w:multiLevelType w:val="hybridMultilevel"/>
    <w:tmpl w:val="85EC5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56EE2E6F"/>
    <w:multiLevelType w:val="hybridMultilevel"/>
    <w:tmpl w:val="02E8ED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5734353E"/>
    <w:multiLevelType w:val="hybridMultilevel"/>
    <w:tmpl w:val="CD5E0E5C"/>
    <w:lvl w:ilvl="0" w:tplc="394CA11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7547992"/>
    <w:multiLevelType w:val="hybridMultilevel"/>
    <w:tmpl w:val="41D27C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582971B3"/>
    <w:multiLevelType w:val="hybridMultilevel"/>
    <w:tmpl w:val="CD721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8A86C02"/>
    <w:multiLevelType w:val="hybridMultilevel"/>
    <w:tmpl w:val="81DA2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9125DB9"/>
    <w:multiLevelType w:val="hybridMultilevel"/>
    <w:tmpl w:val="791CA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9304275"/>
    <w:multiLevelType w:val="hybridMultilevel"/>
    <w:tmpl w:val="8968BD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5A455154"/>
    <w:multiLevelType w:val="hybridMultilevel"/>
    <w:tmpl w:val="AE2E95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5A5E0A85"/>
    <w:multiLevelType w:val="hybridMultilevel"/>
    <w:tmpl w:val="5EF66D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5A7A54D6"/>
    <w:multiLevelType w:val="hybridMultilevel"/>
    <w:tmpl w:val="DD26B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5C4A56DB"/>
    <w:multiLevelType w:val="hybridMultilevel"/>
    <w:tmpl w:val="B492DC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5CB95E2D"/>
    <w:multiLevelType w:val="hybridMultilevel"/>
    <w:tmpl w:val="A75844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5CC54BB6"/>
    <w:multiLevelType w:val="hybridMultilevel"/>
    <w:tmpl w:val="AF76E8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5D0A0FC6"/>
    <w:multiLevelType w:val="hybridMultilevel"/>
    <w:tmpl w:val="F14224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5DB528AC"/>
    <w:multiLevelType w:val="hybridMultilevel"/>
    <w:tmpl w:val="F594C9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DEC650D"/>
    <w:multiLevelType w:val="multilevel"/>
    <w:tmpl w:val="523894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55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16" w:hanging="1440"/>
      </w:pPr>
      <w:rPr>
        <w:rFonts w:hint="default"/>
      </w:rPr>
    </w:lvl>
  </w:abstractNum>
  <w:abstractNum w:abstractNumId="123" w15:restartNumberingAfterBreak="0">
    <w:nsid w:val="5F050E67"/>
    <w:multiLevelType w:val="hybridMultilevel"/>
    <w:tmpl w:val="C64CD8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5F0F12FA"/>
    <w:multiLevelType w:val="hybridMultilevel"/>
    <w:tmpl w:val="48F08354"/>
    <w:lvl w:ilvl="0" w:tplc="04090005">
      <w:start w:val="1"/>
      <w:numFmt w:val="bullet"/>
      <w:lvlText w:val=""/>
      <w:lvlJc w:val="left"/>
      <w:pPr>
        <w:ind w:left="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25" w15:restartNumberingAfterBreak="0">
    <w:nsid w:val="5F6856EF"/>
    <w:multiLevelType w:val="hybridMultilevel"/>
    <w:tmpl w:val="D340D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61217E0E"/>
    <w:multiLevelType w:val="hybridMultilevel"/>
    <w:tmpl w:val="8A2C64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625760AC"/>
    <w:multiLevelType w:val="hybridMultilevel"/>
    <w:tmpl w:val="D4BCB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3DE1775"/>
    <w:multiLevelType w:val="hybridMultilevel"/>
    <w:tmpl w:val="7534B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63EB7390"/>
    <w:multiLevelType w:val="hybridMultilevel"/>
    <w:tmpl w:val="510A5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63F20116"/>
    <w:multiLevelType w:val="hybridMultilevel"/>
    <w:tmpl w:val="08029D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2F245BE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42062B9"/>
    <w:multiLevelType w:val="hybridMultilevel"/>
    <w:tmpl w:val="081A45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64AB3109"/>
    <w:multiLevelType w:val="hybridMultilevel"/>
    <w:tmpl w:val="684ED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654A09F8"/>
    <w:multiLevelType w:val="hybridMultilevel"/>
    <w:tmpl w:val="4F32AC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 w15:restartNumberingAfterBreak="0">
    <w:nsid w:val="661D429F"/>
    <w:multiLevelType w:val="hybridMultilevel"/>
    <w:tmpl w:val="248A4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 w15:restartNumberingAfterBreak="0">
    <w:nsid w:val="6625659F"/>
    <w:multiLevelType w:val="hybridMultilevel"/>
    <w:tmpl w:val="4DDA2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81F3D2A"/>
    <w:multiLevelType w:val="hybridMultilevel"/>
    <w:tmpl w:val="8E96B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682F1842"/>
    <w:multiLevelType w:val="hybridMultilevel"/>
    <w:tmpl w:val="8A765E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 w15:restartNumberingAfterBreak="0">
    <w:nsid w:val="687E052C"/>
    <w:multiLevelType w:val="multilevel"/>
    <w:tmpl w:val="9DFC4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440"/>
      </w:pPr>
      <w:rPr>
        <w:rFonts w:hint="default"/>
      </w:rPr>
    </w:lvl>
  </w:abstractNum>
  <w:abstractNum w:abstractNumId="139" w15:restartNumberingAfterBreak="0">
    <w:nsid w:val="68B83127"/>
    <w:multiLevelType w:val="hybridMultilevel"/>
    <w:tmpl w:val="C62ADE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 w15:restartNumberingAfterBreak="0">
    <w:nsid w:val="6A97639E"/>
    <w:multiLevelType w:val="hybridMultilevel"/>
    <w:tmpl w:val="2DEE8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C5D7C53"/>
    <w:multiLevelType w:val="hybridMultilevel"/>
    <w:tmpl w:val="8F4E0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CA537BB"/>
    <w:multiLevelType w:val="hybridMultilevel"/>
    <w:tmpl w:val="A96042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6F142AFA"/>
    <w:multiLevelType w:val="hybridMultilevel"/>
    <w:tmpl w:val="D8BC5A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70041D15"/>
    <w:multiLevelType w:val="hybridMultilevel"/>
    <w:tmpl w:val="CEFAF2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 w15:restartNumberingAfterBreak="0">
    <w:nsid w:val="707B6906"/>
    <w:multiLevelType w:val="hybridMultilevel"/>
    <w:tmpl w:val="DD104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72684ED4"/>
    <w:multiLevelType w:val="hybridMultilevel"/>
    <w:tmpl w:val="4928FE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73C170E5"/>
    <w:multiLevelType w:val="hybridMultilevel"/>
    <w:tmpl w:val="4AA62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 w15:restartNumberingAfterBreak="0">
    <w:nsid w:val="743D1C9B"/>
    <w:multiLevelType w:val="hybridMultilevel"/>
    <w:tmpl w:val="3FE218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747A3820"/>
    <w:multiLevelType w:val="hybridMultilevel"/>
    <w:tmpl w:val="9DA651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762A0CEF"/>
    <w:multiLevelType w:val="hybridMultilevel"/>
    <w:tmpl w:val="6B88A6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769165D1"/>
    <w:multiLevelType w:val="hybridMultilevel"/>
    <w:tmpl w:val="7D14FB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 w15:restartNumberingAfterBreak="0">
    <w:nsid w:val="76990FDF"/>
    <w:multiLevelType w:val="hybridMultilevel"/>
    <w:tmpl w:val="80C21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A0D292C"/>
    <w:multiLevelType w:val="hybridMultilevel"/>
    <w:tmpl w:val="88581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7AD22B7D"/>
    <w:multiLevelType w:val="hybridMultilevel"/>
    <w:tmpl w:val="84C4E9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F011810"/>
    <w:multiLevelType w:val="hybridMultilevel"/>
    <w:tmpl w:val="AD96D8B2"/>
    <w:lvl w:ilvl="0" w:tplc="04090005">
      <w:start w:val="1"/>
      <w:numFmt w:val="bullet"/>
      <w:lvlText w:val=""/>
      <w:lvlJc w:val="left"/>
      <w:pPr>
        <w:ind w:left="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56" w15:restartNumberingAfterBreak="0">
    <w:nsid w:val="7F4F4F40"/>
    <w:multiLevelType w:val="hybridMultilevel"/>
    <w:tmpl w:val="C7CC95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7FC56EC4"/>
    <w:multiLevelType w:val="hybridMultilevel"/>
    <w:tmpl w:val="6F047D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3"/>
  </w:num>
  <w:num w:numId="2">
    <w:abstractNumId w:val="33"/>
  </w:num>
  <w:num w:numId="3">
    <w:abstractNumId w:val="44"/>
  </w:num>
  <w:num w:numId="4">
    <w:abstractNumId w:val="0"/>
  </w:num>
  <w:num w:numId="5">
    <w:abstractNumId w:val="2"/>
  </w:num>
  <w:num w:numId="6">
    <w:abstractNumId w:val="89"/>
  </w:num>
  <w:num w:numId="7">
    <w:abstractNumId w:val="53"/>
  </w:num>
  <w:num w:numId="8">
    <w:abstractNumId w:val="60"/>
  </w:num>
  <w:num w:numId="9">
    <w:abstractNumId w:val="36"/>
  </w:num>
  <w:num w:numId="10">
    <w:abstractNumId w:val="119"/>
  </w:num>
  <w:num w:numId="11">
    <w:abstractNumId w:val="12"/>
  </w:num>
  <w:num w:numId="12">
    <w:abstractNumId w:val="34"/>
  </w:num>
  <w:num w:numId="13">
    <w:abstractNumId w:val="90"/>
  </w:num>
  <w:num w:numId="14">
    <w:abstractNumId w:val="46"/>
  </w:num>
  <w:num w:numId="15">
    <w:abstractNumId w:val="38"/>
  </w:num>
  <w:num w:numId="16">
    <w:abstractNumId w:val="47"/>
  </w:num>
  <w:num w:numId="17">
    <w:abstractNumId w:val="45"/>
  </w:num>
  <w:num w:numId="18">
    <w:abstractNumId w:val="28"/>
  </w:num>
  <w:num w:numId="19">
    <w:abstractNumId w:val="151"/>
  </w:num>
  <w:num w:numId="20">
    <w:abstractNumId w:val="4"/>
  </w:num>
  <w:num w:numId="21">
    <w:abstractNumId w:val="5"/>
  </w:num>
  <w:num w:numId="22">
    <w:abstractNumId w:val="93"/>
  </w:num>
  <w:num w:numId="23">
    <w:abstractNumId w:val="139"/>
  </w:num>
  <w:num w:numId="24">
    <w:abstractNumId w:val="148"/>
  </w:num>
  <w:num w:numId="25">
    <w:abstractNumId w:val="124"/>
  </w:num>
  <w:num w:numId="26">
    <w:abstractNumId w:val="41"/>
  </w:num>
  <w:num w:numId="27">
    <w:abstractNumId w:val="97"/>
  </w:num>
  <w:num w:numId="28">
    <w:abstractNumId w:val="149"/>
  </w:num>
  <w:num w:numId="29">
    <w:abstractNumId w:val="102"/>
  </w:num>
  <w:num w:numId="30">
    <w:abstractNumId w:val="122"/>
  </w:num>
  <w:num w:numId="31">
    <w:abstractNumId w:val="138"/>
  </w:num>
  <w:num w:numId="32">
    <w:abstractNumId w:val="32"/>
  </w:num>
  <w:num w:numId="33">
    <w:abstractNumId w:val="92"/>
  </w:num>
  <w:num w:numId="34">
    <w:abstractNumId w:val="31"/>
  </w:num>
  <w:num w:numId="35">
    <w:abstractNumId w:val="88"/>
  </w:num>
  <w:num w:numId="36">
    <w:abstractNumId w:val="10"/>
  </w:num>
  <w:num w:numId="37">
    <w:abstractNumId w:val="54"/>
  </w:num>
  <w:num w:numId="38">
    <w:abstractNumId w:val="87"/>
  </w:num>
  <w:num w:numId="39">
    <w:abstractNumId w:val="61"/>
  </w:num>
  <w:num w:numId="40">
    <w:abstractNumId w:val="103"/>
  </w:num>
  <w:num w:numId="41">
    <w:abstractNumId w:val="16"/>
  </w:num>
  <w:num w:numId="42">
    <w:abstractNumId w:val="130"/>
  </w:num>
  <w:num w:numId="43">
    <w:abstractNumId w:val="109"/>
  </w:num>
  <w:num w:numId="44">
    <w:abstractNumId w:val="107"/>
  </w:num>
  <w:num w:numId="45">
    <w:abstractNumId w:val="43"/>
  </w:num>
  <w:num w:numId="46">
    <w:abstractNumId w:val="105"/>
  </w:num>
  <w:num w:numId="47">
    <w:abstractNumId w:val="3"/>
  </w:num>
  <w:num w:numId="48">
    <w:abstractNumId w:val="120"/>
  </w:num>
  <w:num w:numId="49">
    <w:abstractNumId w:val="100"/>
  </w:num>
  <w:num w:numId="50">
    <w:abstractNumId w:val="134"/>
  </w:num>
  <w:num w:numId="51">
    <w:abstractNumId w:val="152"/>
  </w:num>
  <w:num w:numId="52">
    <w:abstractNumId w:val="147"/>
  </w:num>
  <w:num w:numId="53">
    <w:abstractNumId w:val="153"/>
  </w:num>
  <w:num w:numId="54">
    <w:abstractNumId w:val="137"/>
  </w:num>
  <w:num w:numId="55">
    <w:abstractNumId w:val="117"/>
  </w:num>
  <w:num w:numId="56">
    <w:abstractNumId w:val="37"/>
  </w:num>
  <w:num w:numId="57">
    <w:abstractNumId w:val="75"/>
  </w:num>
  <w:num w:numId="58">
    <w:abstractNumId w:val="51"/>
  </w:num>
  <w:num w:numId="59">
    <w:abstractNumId w:val="95"/>
  </w:num>
  <w:num w:numId="60">
    <w:abstractNumId w:val="65"/>
  </w:num>
  <w:num w:numId="61">
    <w:abstractNumId w:val="146"/>
  </w:num>
  <w:num w:numId="62">
    <w:abstractNumId w:val="48"/>
  </w:num>
  <w:num w:numId="63">
    <w:abstractNumId w:val="81"/>
  </w:num>
  <w:num w:numId="64">
    <w:abstractNumId w:val="56"/>
  </w:num>
  <w:num w:numId="65">
    <w:abstractNumId w:val="7"/>
  </w:num>
  <w:num w:numId="66">
    <w:abstractNumId w:val="22"/>
  </w:num>
  <w:num w:numId="67">
    <w:abstractNumId w:val="62"/>
  </w:num>
  <w:num w:numId="68">
    <w:abstractNumId w:val="129"/>
  </w:num>
  <w:num w:numId="69">
    <w:abstractNumId w:val="11"/>
  </w:num>
  <w:num w:numId="70">
    <w:abstractNumId w:val="73"/>
  </w:num>
  <w:num w:numId="71">
    <w:abstractNumId w:val="143"/>
  </w:num>
  <w:num w:numId="72">
    <w:abstractNumId w:val="23"/>
  </w:num>
  <w:num w:numId="73">
    <w:abstractNumId w:val="145"/>
  </w:num>
  <w:num w:numId="74">
    <w:abstractNumId w:val="106"/>
  </w:num>
  <w:num w:numId="75">
    <w:abstractNumId w:val="80"/>
  </w:num>
  <w:num w:numId="76">
    <w:abstractNumId w:val="135"/>
  </w:num>
  <w:num w:numId="77">
    <w:abstractNumId w:val="17"/>
  </w:num>
  <w:num w:numId="78">
    <w:abstractNumId w:val="27"/>
  </w:num>
  <w:num w:numId="79">
    <w:abstractNumId w:val="70"/>
  </w:num>
  <w:num w:numId="80">
    <w:abstractNumId w:val="15"/>
  </w:num>
  <w:num w:numId="81">
    <w:abstractNumId w:val="78"/>
  </w:num>
  <w:num w:numId="82">
    <w:abstractNumId w:val="91"/>
  </w:num>
  <w:num w:numId="83">
    <w:abstractNumId w:val="125"/>
  </w:num>
  <w:num w:numId="84">
    <w:abstractNumId w:val="113"/>
  </w:num>
  <w:num w:numId="85">
    <w:abstractNumId w:val="39"/>
  </w:num>
  <w:num w:numId="86">
    <w:abstractNumId w:val="136"/>
  </w:num>
  <w:num w:numId="87">
    <w:abstractNumId w:val="157"/>
  </w:num>
  <w:num w:numId="88">
    <w:abstractNumId w:val="104"/>
  </w:num>
  <w:num w:numId="89">
    <w:abstractNumId w:val="132"/>
  </w:num>
  <w:num w:numId="90">
    <w:abstractNumId w:val="6"/>
  </w:num>
  <w:num w:numId="91">
    <w:abstractNumId w:val="59"/>
  </w:num>
  <w:num w:numId="92">
    <w:abstractNumId w:val="85"/>
  </w:num>
  <w:num w:numId="93">
    <w:abstractNumId w:val="52"/>
  </w:num>
  <w:num w:numId="94">
    <w:abstractNumId w:val="72"/>
  </w:num>
  <w:num w:numId="95">
    <w:abstractNumId w:val="140"/>
  </w:num>
  <w:num w:numId="96">
    <w:abstractNumId w:val="19"/>
  </w:num>
  <w:num w:numId="97">
    <w:abstractNumId w:val="155"/>
  </w:num>
  <w:num w:numId="98">
    <w:abstractNumId w:val="20"/>
  </w:num>
  <w:num w:numId="99">
    <w:abstractNumId w:val="99"/>
  </w:num>
  <w:num w:numId="100">
    <w:abstractNumId w:val="77"/>
  </w:num>
  <w:num w:numId="101">
    <w:abstractNumId w:val="24"/>
  </w:num>
  <w:num w:numId="102">
    <w:abstractNumId w:val="13"/>
  </w:num>
  <w:num w:numId="103">
    <w:abstractNumId w:val="115"/>
  </w:num>
  <w:num w:numId="104">
    <w:abstractNumId w:val="94"/>
  </w:num>
  <w:num w:numId="105">
    <w:abstractNumId w:val="66"/>
  </w:num>
  <w:num w:numId="106">
    <w:abstractNumId w:val="127"/>
  </w:num>
  <w:num w:numId="107">
    <w:abstractNumId w:val="50"/>
  </w:num>
  <w:num w:numId="108">
    <w:abstractNumId w:val="21"/>
  </w:num>
  <w:num w:numId="109">
    <w:abstractNumId w:val="142"/>
  </w:num>
  <w:num w:numId="110">
    <w:abstractNumId w:val="141"/>
  </w:num>
  <w:num w:numId="111">
    <w:abstractNumId w:val="29"/>
  </w:num>
  <w:num w:numId="112">
    <w:abstractNumId w:val="64"/>
  </w:num>
  <w:num w:numId="113">
    <w:abstractNumId w:val="128"/>
  </w:num>
  <w:num w:numId="114">
    <w:abstractNumId w:val="74"/>
  </w:num>
  <w:num w:numId="115">
    <w:abstractNumId w:val="84"/>
  </w:num>
  <w:num w:numId="116">
    <w:abstractNumId w:val="150"/>
  </w:num>
  <w:num w:numId="117">
    <w:abstractNumId w:val="35"/>
  </w:num>
  <w:num w:numId="118">
    <w:abstractNumId w:val="30"/>
  </w:num>
  <w:num w:numId="119">
    <w:abstractNumId w:val="63"/>
  </w:num>
  <w:num w:numId="120">
    <w:abstractNumId w:val="121"/>
  </w:num>
  <w:num w:numId="121">
    <w:abstractNumId w:val="1"/>
  </w:num>
  <w:num w:numId="122">
    <w:abstractNumId w:val="154"/>
  </w:num>
  <w:num w:numId="123">
    <w:abstractNumId w:val="42"/>
  </w:num>
  <w:num w:numId="124">
    <w:abstractNumId w:val="76"/>
  </w:num>
  <w:num w:numId="125">
    <w:abstractNumId w:val="144"/>
  </w:num>
  <w:num w:numId="126">
    <w:abstractNumId w:val="116"/>
  </w:num>
  <w:num w:numId="127">
    <w:abstractNumId w:val="67"/>
  </w:num>
  <w:num w:numId="128">
    <w:abstractNumId w:val="126"/>
  </w:num>
  <w:num w:numId="129">
    <w:abstractNumId w:val="68"/>
  </w:num>
  <w:num w:numId="130">
    <w:abstractNumId w:val="112"/>
  </w:num>
  <w:num w:numId="131">
    <w:abstractNumId w:val="118"/>
  </w:num>
  <w:num w:numId="132">
    <w:abstractNumId w:val="114"/>
  </w:num>
  <w:num w:numId="133">
    <w:abstractNumId w:val="111"/>
  </w:num>
  <w:num w:numId="134">
    <w:abstractNumId w:val="26"/>
  </w:num>
  <w:num w:numId="135">
    <w:abstractNumId w:val="156"/>
  </w:num>
  <w:num w:numId="136">
    <w:abstractNumId w:val="55"/>
  </w:num>
  <w:num w:numId="137">
    <w:abstractNumId w:val="86"/>
  </w:num>
  <w:num w:numId="138">
    <w:abstractNumId w:val="79"/>
  </w:num>
  <w:num w:numId="139">
    <w:abstractNumId w:val="101"/>
  </w:num>
  <w:num w:numId="140">
    <w:abstractNumId w:val="123"/>
  </w:num>
  <w:num w:numId="141">
    <w:abstractNumId w:val="96"/>
  </w:num>
  <w:num w:numId="142">
    <w:abstractNumId w:val="18"/>
  </w:num>
  <w:num w:numId="143">
    <w:abstractNumId w:val="131"/>
  </w:num>
  <w:num w:numId="144">
    <w:abstractNumId w:val="83"/>
  </w:num>
  <w:num w:numId="145">
    <w:abstractNumId w:val="69"/>
  </w:num>
  <w:num w:numId="146">
    <w:abstractNumId w:val="98"/>
  </w:num>
  <w:num w:numId="147">
    <w:abstractNumId w:val="82"/>
  </w:num>
  <w:num w:numId="148">
    <w:abstractNumId w:val="58"/>
  </w:num>
  <w:num w:numId="149">
    <w:abstractNumId w:val="25"/>
  </w:num>
  <w:num w:numId="150">
    <w:abstractNumId w:val="14"/>
  </w:num>
  <w:num w:numId="151">
    <w:abstractNumId w:val="40"/>
  </w:num>
  <w:num w:numId="152">
    <w:abstractNumId w:val="108"/>
  </w:num>
  <w:num w:numId="153">
    <w:abstractNumId w:val="8"/>
  </w:num>
  <w:num w:numId="154">
    <w:abstractNumId w:val="110"/>
  </w:num>
  <w:num w:numId="155">
    <w:abstractNumId w:val="49"/>
  </w:num>
  <w:num w:numId="156">
    <w:abstractNumId w:val="9"/>
  </w:num>
  <w:num w:numId="157">
    <w:abstractNumId w:val="71"/>
  </w:num>
  <w:num w:numId="158">
    <w:abstractNumId w:val="57"/>
  </w:num>
  <w:numIdMacAtCleanup w:val="1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etty, Damodar Kumar S">
    <w15:presenceInfo w15:providerId="AD" w15:userId="S::damodar.chetty@usbank.com::8bceaed3-62ae-46a2-a750-9f6f12844f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332"/>
    <w:rsid w:val="000000C8"/>
    <w:rsid w:val="0000018B"/>
    <w:rsid w:val="00000368"/>
    <w:rsid w:val="000003D6"/>
    <w:rsid w:val="00000532"/>
    <w:rsid w:val="00000648"/>
    <w:rsid w:val="0000078F"/>
    <w:rsid w:val="000007F8"/>
    <w:rsid w:val="0000085A"/>
    <w:rsid w:val="00000A3D"/>
    <w:rsid w:val="00000BE3"/>
    <w:rsid w:val="00000C2F"/>
    <w:rsid w:val="00000EC9"/>
    <w:rsid w:val="00000FF9"/>
    <w:rsid w:val="000012AA"/>
    <w:rsid w:val="000015FE"/>
    <w:rsid w:val="000019BF"/>
    <w:rsid w:val="00001C85"/>
    <w:rsid w:val="00001D14"/>
    <w:rsid w:val="000024D5"/>
    <w:rsid w:val="00002741"/>
    <w:rsid w:val="000027B8"/>
    <w:rsid w:val="00002A2B"/>
    <w:rsid w:val="00002A4D"/>
    <w:rsid w:val="00002B1C"/>
    <w:rsid w:val="0000374C"/>
    <w:rsid w:val="00003BCB"/>
    <w:rsid w:val="00003CC4"/>
    <w:rsid w:val="00004075"/>
    <w:rsid w:val="00004405"/>
    <w:rsid w:val="0000453E"/>
    <w:rsid w:val="000045CC"/>
    <w:rsid w:val="00004638"/>
    <w:rsid w:val="00004673"/>
    <w:rsid w:val="0000482C"/>
    <w:rsid w:val="00005017"/>
    <w:rsid w:val="00005060"/>
    <w:rsid w:val="000051A8"/>
    <w:rsid w:val="00005210"/>
    <w:rsid w:val="00005279"/>
    <w:rsid w:val="000052BF"/>
    <w:rsid w:val="000055E2"/>
    <w:rsid w:val="000058F5"/>
    <w:rsid w:val="0000593B"/>
    <w:rsid w:val="00005A55"/>
    <w:rsid w:val="00005B9E"/>
    <w:rsid w:val="00005C0D"/>
    <w:rsid w:val="00005C93"/>
    <w:rsid w:val="00005E76"/>
    <w:rsid w:val="00005F0C"/>
    <w:rsid w:val="00006039"/>
    <w:rsid w:val="000062EB"/>
    <w:rsid w:val="000064E8"/>
    <w:rsid w:val="00006A13"/>
    <w:rsid w:val="00006A1E"/>
    <w:rsid w:val="00006ECF"/>
    <w:rsid w:val="00006EF4"/>
    <w:rsid w:val="00007125"/>
    <w:rsid w:val="00007348"/>
    <w:rsid w:val="0000758C"/>
    <w:rsid w:val="000075C7"/>
    <w:rsid w:val="000075E7"/>
    <w:rsid w:val="00007797"/>
    <w:rsid w:val="00007C0F"/>
    <w:rsid w:val="00010177"/>
    <w:rsid w:val="00010185"/>
    <w:rsid w:val="00010336"/>
    <w:rsid w:val="000104BC"/>
    <w:rsid w:val="0001074C"/>
    <w:rsid w:val="0001084F"/>
    <w:rsid w:val="0001087F"/>
    <w:rsid w:val="00010AD1"/>
    <w:rsid w:val="00010CE9"/>
    <w:rsid w:val="00010EB6"/>
    <w:rsid w:val="00011383"/>
    <w:rsid w:val="00011546"/>
    <w:rsid w:val="0001170A"/>
    <w:rsid w:val="0001188C"/>
    <w:rsid w:val="00011C7F"/>
    <w:rsid w:val="00011D41"/>
    <w:rsid w:val="00011DCF"/>
    <w:rsid w:val="00011E3C"/>
    <w:rsid w:val="00011FD2"/>
    <w:rsid w:val="00011FF3"/>
    <w:rsid w:val="000120E7"/>
    <w:rsid w:val="000123CB"/>
    <w:rsid w:val="00012432"/>
    <w:rsid w:val="00012453"/>
    <w:rsid w:val="000125D2"/>
    <w:rsid w:val="000125F4"/>
    <w:rsid w:val="0001273C"/>
    <w:rsid w:val="0001290C"/>
    <w:rsid w:val="00012B14"/>
    <w:rsid w:val="00012B98"/>
    <w:rsid w:val="00012DD2"/>
    <w:rsid w:val="00012ECC"/>
    <w:rsid w:val="0001304C"/>
    <w:rsid w:val="00013057"/>
    <w:rsid w:val="0001305E"/>
    <w:rsid w:val="0001313C"/>
    <w:rsid w:val="0001343B"/>
    <w:rsid w:val="000134CE"/>
    <w:rsid w:val="000135AE"/>
    <w:rsid w:val="00013B17"/>
    <w:rsid w:val="00013EB1"/>
    <w:rsid w:val="00014138"/>
    <w:rsid w:val="00014492"/>
    <w:rsid w:val="00014825"/>
    <w:rsid w:val="0001493E"/>
    <w:rsid w:val="00014A86"/>
    <w:rsid w:val="00014ADF"/>
    <w:rsid w:val="00014C80"/>
    <w:rsid w:val="00014DD5"/>
    <w:rsid w:val="000150A0"/>
    <w:rsid w:val="00015155"/>
    <w:rsid w:val="000151DA"/>
    <w:rsid w:val="0001558D"/>
    <w:rsid w:val="0001569A"/>
    <w:rsid w:val="00015BF6"/>
    <w:rsid w:val="00015C02"/>
    <w:rsid w:val="00015FEF"/>
    <w:rsid w:val="0001610D"/>
    <w:rsid w:val="0001615F"/>
    <w:rsid w:val="000162A5"/>
    <w:rsid w:val="000162D3"/>
    <w:rsid w:val="00016385"/>
    <w:rsid w:val="000164E0"/>
    <w:rsid w:val="00016927"/>
    <w:rsid w:val="00016D22"/>
    <w:rsid w:val="000170A5"/>
    <w:rsid w:val="000171B2"/>
    <w:rsid w:val="000172C0"/>
    <w:rsid w:val="00017305"/>
    <w:rsid w:val="0001747F"/>
    <w:rsid w:val="000174E9"/>
    <w:rsid w:val="0001750E"/>
    <w:rsid w:val="000178E8"/>
    <w:rsid w:val="0001792B"/>
    <w:rsid w:val="00017A3D"/>
    <w:rsid w:val="00017C63"/>
    <w:rsid w:val="00017CD9"/>
    <w:rsid w:val="0002005D"/>
    <w:rsid w:val="000200CB"/>
    <w:rsid w:val="0002014D"/>
    <w:rsid w:val="00020309"/>
    <w:rsid w:val="00020428"/>
    <w:rsid w:val="00020688"/>
    <w:rsid w:val="00020A3D"/>
    <w:rsid w:val="00020C2F"/>
    <w:rsid w:val="00020D1C"/>
    <w:rsid w:val="00020D5B"/>
    <w:rsid w:val="00020D82"/>
    <w:rsid w:val="00020F14"/>
    <w:rsid w:val="00020F40"/>
    <w:rsid w:val="00020F81"/>
    <w:rsid w:val="00020FB3"/>
    <w:rsid w:val="0002111F"/>
    <w:rsid w:val="0002113C"/>
    <w:rsid w:val="00021522"/>
    <w:rsid w:val="00021550"/>
    <w:rsid w:val="0002190C"/>
    <w:rsid w:val="000219AF"/>
    <w:rsid w:val="00021DA8"/>
    <w:rsid w:val="00021E75"/>
    <w:rsid w:val="00021FE5"/>
    <w:rsid w:val="000220BF"/>
    <w:rsid w:val="000220C3"/>
    <w:rsid w:val="00022148"/>
    <w:rsid w:val="000221C0"/>
    <w:rsid w:val="0002224A"/>
    <w:rsid w:val="00022262"/>
    <w:rsid w:val="00022742"/>
    <w:rsid w:val="00022762"/>
    <w:rsid w:val="000227E2"/>
    <w:rsid w:val="00022987"/>
    <w:rsid w:val="00022B5E"/>
    <w:rsid w:val="00023149"/>
    <w:rsid w:val="0002314C"/>
    <w:rsid w:val="0002328A"/>
    <w:rsid w:val="000234CD"/>
    <w:rsid w:val="000237F1"/>
    <w:rsid w:val="0002397C"/>
    <w:rsid w:val="00023A83"/>
    <w:rsid w:val="00023BEB"/>
    <w:rsid w:val="00023CD8"/>
    <w:rsid w:val="00023DE8"/>
    <w:rsid w:val="00023F1F"/>
    <w:rsid w:val="00023FE1"/>
    <w:rsid w:val="000240B5"/>
    <w:rsid w:val="00024373"/>
    <w:rsid w:val="0002461D"/>
    <w:rsid w:val="000249A1"/>
    <w:rsid w:val="00024A5E"/>
    <w:rsid w:val="00025293"/>
    <w:rsid w:val="000252DE"/>
    <w:rsid w:val="00025370"/>
    <w:rsid w:val="000258C2"/>
    <w:rsid w:val="00025933"/>
    <w:rsid w:val="00025A12"/>
    <w:rsid w:val="00025ACC"/>
    <w:rsid w:val="00025BDF"/>
    <w:rsid w:val="00025C42"/>
    <w:rsid w:val="00025D41"/>
    <w:rsid w:val="0002623E"/>
    <w:rsid w:val="0002640D"/>
    <w:rsid w:val="000267EB"/>
    <w:rsid w:val="0002698C"/>
    <w:rsid w:val="00026D58"/>
    <w:rsid w:val="00026DD4"/>
    <w:rsid w:val="00026DF0"/>
    <w:rsid w:val="00027206"/>
    <w:rsid w:val="000273FA"/>
    <w:rsid w:val="0002747B"/>
    <w:rsid w:val="00027952"/>
    <w:rsid w:val="0003053C"/>
    <w:rsid w:val="00030633"/>
    <w:rsid w:val="000306F7"/>
    <w:rsid w:val="00030892"/>
    <w:rsid w:val="00030969"/>
    <w:rsid w:val="00030BF9"/>
    <w:rsid w:val="00030D61"/>
    <w:rsid w:val="00031137"/>
    <w:rsid w:val="000312F0"/>
    <w:rsid w:val="0003136F"/>
    <w:rsid w:val="000313B3"/>
    <w:rsid w:val="00031434"/>
    <w:rsid w:val="0003185C"/>
    <w:rsid w:val="00031950"/>
    <w:rsid w:val="00031A3C"/>
    <w:rsid w:val="00031BAC"/>
    <w:rsid w:val="00031F01"/>
    <w:rsid w:val="000320DF"/>
    <w:rsid w:val="0003210A"/>
    <w:rsid w:val="0003213C"/>
    <w:rsid w:val="000322C7"/>
    <w:rsid w:val="0003230E"/>
    <w:rsid w:val="00032469"/>
    <w:rsid w:val="000326AF"/>
    <w:rsid w:val="00032A0F"/>
    <w:rsid w:val="00032A4D"/>
    <w:rsid w:val="00032AD9"/>
    <w:rsid w:val="00032B1C"/>
    <w:rsid w:val="00032C2A"/>
    <w:rsid w:val="00032D82"/>
    <w:rsid w:val="00032EB7"/>
    <w:rsid w:val="00032F29"/>
    <w:rsid w:val="00032F8B"/>
    <w:rsid w:val="00033128"/>
    <w:rsid w:val="00033348"/>
    <w:rsid w:val="00033443"/>
    <w:rsid w:val="0003384E"/>
    <w:rsid w:val="000339D5"/>
    <w:rsid w:val="00033C30"/>
    <w:rsid w:val="00034032"/>
    <w:rsid w:val="0003407B"/>
    <w:rsid w:val="00034130"/>
    <w:rsid w:val="0003414C"/>
    <w:rsid w:val="000341F4"/>
    <w:rsid w:val="0003421B"/>
    <w:rsid w:val="0003444B"/>
    <w:rsid w:val="000345F3"/>
    <w:rsid w:val="000347D1"/>
    <w:rsid w:val="000348E1"/>
    <w:rsid w:val="00034B6E"/>
    <w:rsid w:val="00034C00"/>
    <w:rsid w:val="00034E0A"/>
    <w:rsid w:val="000359C4"/>
    <w:rsid w:val="00035A0D"/>
    <w:rsid w:val="00035BD0"/>
    <w:rsid w:val="00035F84"/>
    <w:rsid w:val="0003617F"/>
    <w:rsid w:val="000361AD"/>
    <w:rsid w:val="00036297"/>
    <w:rsid w:val="0003629F"/>
    <w:rsid w:val="000362FD"/>
    <w:rsid w:val="00036DE1"/>
    <w:rsid w:val="00036F8D"/>
    <w:rsid w:val="00037102"/>
    <w:rsid w:val="0003758D"/>
    <w:rsid w:val="000376F3"/>
    <w:rsid w:val="000377C2"/>
    <w:rsid w:val="0003794A"/>
    <w:rsid w:val="00037C17"/>
    <w:rsid w:val="00037FD3"/>
    <w:rsid w:val="0004035D"/>
    <w:rsid w:val="00040919"/>
    <w:rsid w:val="0004097E"/>
    <w:rsid w:val="000409EB"/>
    <w:rsid w:val="00040AFA"/>
    <w:rsid w:val="00040B3A"/>
    <w:rsid w:val="00040BEE"/>
    <w:rsid w:val="00040F6B"/>
    <w:rsid w:val="00041025"/>
    <w:rsid w:val="000412B1"/>
    <w:rsid w:val="000412F9"/>
    <w:rsid w:val="00041338"/>
    <w:rsid w:val="000414B2"/>
    <w:rsid w:val="0004162B"/>
    <w:rsid w:val="0004197F"/>
    <w:rsid w:val="00041A50"/>
    <w:rsid w:val="00041B17"/>
    <w:rsid w:val="00041D6C"/>
    <w:rsid w:val="00041E7F"/>
    <w:rsid w:val="00042098"/>
    <w:rsid w:val="00042122"/>
    <w:rsid w:val="00042315"/>
    <w:rsid w:val="0004251C"/>
    <w:rsid w:val="000426AB"/>
    <w:rsid w:val="00042839"/>
    <w:rsid w:val="000428A9"/>
    <w:rsid w:val="00042AB8"/>
    <w:rsid w:val="00042B75"/>
    <w:rsid w:val="00042E90"/>
    <w:rsid w:val="0004307E"/>
    <w:rsid w:val="00043E5A"/>
    <w:rsid w:val="00043F1F"/>
    <w:rsid w:val="00043FA0"/>
    <w:rsid w:val="00044060"/>
    <w:rsid w:val="00044181"/>
    <w:rsid w:val="00044236"/>
    <w:rsid w:val="00044405"/>
    <w:rsid w:val="00044584"/>
    <w:rsid w:val="000447D7"/>
    <w:rsid w:val="000449FD"/>
    <w:rsid w:val="00044FFE"/>
    <w:rsid w:val="00045485"/>
    <w:rsid w:val="00045783"/>
    <w:rsid w:val="000457BB"/>
    <w:rsid w:val="00045835"/>
    <w:rsid w:val="00045853"/>
    <w:rsid w:val="00045A54"/>
    <w:rsid w:val="00045D03"/>
    <w:rsid w:val="000460F2"/>
    <w:rsid w:val="000467A0"/>
    <w:rsid w:val="00046A52"/>
    <w:rsid w:val="00046C0C"/>
    <w:rsid w:val="00046E6A"/>
    <w:rsid w:val="000470FE"/>
    <w:rsid w:val="0004711E"/>
    <w:rsid w:val="00047187"/>
    <w:rsid w:val="00047451"/>
    <w:rsid w:val="000474D5"/>
    <w:rsid w:val="00047885"/>
    <w:rsid w:val="00047C57"/>
    <w:rsid w:val="00047CCE"/>
    <w:rsid w:val="0005026D"/>
    <w:rsid w:val="00050528"/>
    <w:rsid w:val="00050579"/>
    <w:rsid w:val="000505E7"/>
    <w:rsid w:val="000507A5"/>
    <w:rsid w:val="000509ED"/>
    <w:rsid w:val="00050ADE"/>
    <w:rsid w:val="00050B8A"/>
    <w:rsid w:val="00050D16"/>
    <w:rsid w:val="00050F15"/>
    <w:rsid w:val="0005119D"/>
    <w:rsid w:val="000512F5"/>
    <w:rsid w:val="00051313"/>
    <w:rsid w:val="0005141D"/>
    <w:rsid w:val="00051458"/>
    <w:rsid w:val="0005182C"/>
    <w:rsid w:val="00051BC1"/>
    <w:rsid w:val="00051C35"/>
    <w:rsid w:val="00051F21"/>
    <w:rsid w:val="000520BF"/>
    <w:rsid w:val="0005222E"/>
    <w:rsid w:val="00052379"/>
    <w:rsid w:val="0005242C"/>
    <w:rsid w:val="0005253E"/>
    <w:rsid w:val="000527C7"/>
    <w:rsid w:val="00052829"/>
    <w:rsid w:val="00052906"/>
    <w:rsid w:val="00052ABA"/>
    <w:rsid w:val="00052E7F"/>
    <w:rsid w:val="00052E9D"/>
    <w:rsid w:val="0005324B"/>
    <w:rsid w:val="00053542"/>
    <w:rsid w:val="00053564"/>
    <w:rsid w:val="000539B4"/>
    <w:rsid w:val="00053AA1"/>
    <w:rsid w:val="00053DE1"/>
    <w:rsid w:val="0005429C"/>
    <w:rsid w:val="00054BE5"/>
    <w:rsid w:val="00054DE6"/>
    <w:rsid w:val="00054F0E"/>
    <w:rsid w:val="00054FE6"/>
    <w:rsid w:val="00055107"/>
    <w:rsid w:val="00055352"/>
    <w:rsid w:val="000555B2"/>
    <w:rsid w:val="000557E9"/>
    <w:rsid w:val="00055B45"/>
    <w:rsid w:val="00055D54"/>
    <w:rsid w:val="00055D89"/>
    <w:rsid w:val="00055E10"/>
    <w:rsid w:val="00055E1E"/>
    <w:rsid w:val="00056138"/>
    <w:rsid w:val="00056353"/>
    <w:rsid w:val="0005635F"/>
    <w:rsid w:val="00056589"/>
    <w:rsid w:val="00056749"/>
    <w:rsid w:val="00056798"/>
    <w:rsid w:val="00056881"/>
    <w:rsid w:val="0005691A"/>
    <w:rsid w:val="00056A9A"/>
    <w:rsid w:val="00056D65"/>
    <w:rsid w:val="00056D8E"/>
    <w:rsid w:val="000570C2"/>
    <w:rsid w:val="000570CA"/>
    <w:rsid w:val="000573D2"/>
    <w:rsid w:val="00057464"/>
    <w:rsid w:val="000574AE"/>
    <w:rsid w:val="000578AC"/>
    <w:rsid w:val="00057900"/>
    <w:rsid w:val="00057D40"/>
    <w:rsid w:val="00057EDE"/>
    <w:rsid w:val="00060484"/>
    <w:rsid w:val="00060570"/>
    <w:rsid w:val="0006058E"/>
    <w:rsid w:val="0006080A"/>
    <w:rsid w:val="0006082C"/>
    <w:rsid w:val="000608A8"/>
    <w:rsid w:val="00060B27"/>
    <w:rsid w:val="00060C3C"/>
    <w:rsid w:val="00060E59"/>
    <w:rsid w:val="00060F79"/>
    <w:rsid w:val="000611D7"/>
    <w:rsid w:val="00061208"/>
    <w:rsid w:val="00061287"/>
    <w:rsid w:val="000615A9"/>
    <w:rsid w:val="000618E5"/>
    <w:rsid w:val="00061B28"/>
    <w:rsid w:val="00061F65"/>
    <w:rsid w:val="000620E2"/>
    <w:rsid w:val="000622AD"/>
    <w:rsid w:val="000622E2"/>
    <w:rsid w:val="00062458"/>
    <w:rsid w:val="00062544"/>
    <w:rsid w:val="00062568"/>
    <w:rsid w:val="00062977"/>
    <w:rsid w:val="00062A49"/>
    <w:rsid w:val="00062B55"/>
    <w:rsid w:val="00062C26"/>
    <w:rsid w:val="00062E03"/>
    <w:rsid w:val="0006303E"/>
    <w:rsid w:val="000638F3"/>
    <w:rsid w:val="00063B5E"/>
    <w:rsid w:val="00063DC9"/>
    <w:rsid w:val="00063E07"/>
    <w:rsid w:val="00063EAC"/>
    <w:rsid w:val="00063F17"/>
    <w:rsid w:val="00063F77"/>
    <w:rsid w:val="00064178"/>
    <w:rsid w:val="0006418D"/>
    <w:rsid w:val="000641D8"/>
    <w:rsid w:val="000642DC"/>
    <w:rsid w:val="0006439F"/>
    <w:rsid w:val="000646EB"/>
    <w:rsid w:val="00064A01"/>
    <w:rsid w:val="00064C1C"/>
    <w:rsid w:val="00064CC0"/>
    <w:rsid w:val="000652D0"/>
    <w:rsid w:val="000654DC"/>
    <w:rsid w:val="00065C89"/>
    <w:rsid w:val="00065CEC"/>
    <w:rsid w:val="00065FAA"/>
    <w:rsid w:val="00065FCC"/>
    <w:rsid w:val="00066002"/>
    <w:rsid w:val="00066188"/>
    <w:rsid w:val="000662C4"/>
    <w:rsid w:val="0006637E"/>
    <w:rsid w:val="00066477"/>
    <w:rsid w:val="0006657D"/>
    <w:rsid w:val="000668D6"/>
    <w:rsid w:val="000669C0"/>
    <w:rsid w:val="00066A6B"/>
    <w:rsid w:val="00066AB1"/>
    <w:rsid w:val="00066BE7"/>
    <w:rsid w:val="00066C80"/>
    <w:rsid w:val="00066FFA"/>
    <w:rsid w:val="000670B4"/>
    <w:rsid w:val="00067338"/>
    <w:rsid w:val="0006746C"/>
    <w:rsid w:val="00067516"/>
    <w:rsid w:val="00067649"/>
    <w:rsid w:val="00067B03"/>
    <w:rsid w:val="00070160"/>
    <w:rsid w:val="000701F5"/>
    <w:rsid w:val="00070378"/>
    <w:rsid w:val="00070409"/>
    <w:rsid w:val="00070525"/>
    <w:rsid w:val="00070619"/>
    <w:rsid w:val="00070624"/>
    <w:rsid w:val="0007097B"/>
    <w:rsid w:val="00070AE3"/>
    <w:rsid w:val="00070C48"/>
    <w:rsid w:val="00070C6B"/>
    <w:rsid w:val="00070CDB"/>
    <w:rsid w:val="00070E8A"/>
    <w:rsid w:val="000711D3"/>
    <w:rsid w:val="000711D8"/>
    <w:rsid w:val="00071354"/>
    <w:rsid w:val="00071482"/>
    <w:rsid w:val="000715A8"/>
    <w:rsid w:val="0007163B"/>
    <w:rsid w:val="00071FB0"/>
    <w:rsid w:val="000720B1"/>
    <w:rsid w:val="000725E6"/>
    <w:rsid w:val="00072616"/>
    <w:rsid w:val="0007269A"/>
    <w:rsid w:val="0007296A"/>
    <w:rsid w:val="000729C6"/>
    <w:rsid w:val="00072A2B"/>
    <w:rsid w:val="00072A2F"/>
    <w:rsid w:val="00072ADA"/>
    <w:rsid w:val="00072B39"/>
    <w:rsid w:val="00072BB8"/>
    <w:rsid w:val="00072ED6"/>
    <w:rsid w:val="000731C9"/>
    <w:rsid w:val="00073463"/>
    <w:rsid w:val="00073494"/>
    <w:rsid w:val="000735B2"/>
    <w:rsid w:val="00073A36"/>
    <w:rsid w:val="000744BA"/>
    <w:rsid w:val="00074B89"/>
    <w:rsid w:val="00074DD3"/>
    <w:rsid w:val="00074F67"/>
    <w:rsid w:val="00075399"/>
    <w:rsid w:val="00075429"/>
    <w:rsid w:val="0007548D"/>
    <w:rsid w:val="00076221"/>
    <w:rsid w:val="0007653D"/>
    <w:rsid w:val="00076983"/>
    <w:rsid w:val="00076C09"/>
    <w:rsid w:val="00076C50"/>
    <w:rsid w:val="00076CB4"/>
    <w:rsid w:val="000771A3"/>
    <w:rsid w:val="000775B6"/>
    <w:rsid w:val="00077647"/>
    <w:rsid w:val="000776C4"/>
    <w:rsid w:val="00077BFC"/>
    <w:rsid w:val="00077CAB"/>
    <w:rsid w:val="00077D4F"/>
    <w:rsid w:val="00077E20"/>
    <w:rsid w:val="00077E27"/>
    <w:rsid w:val="00077EDD"/>
    <w:rsid w:val="000800AB"/>
    <w:rsid w:val="00080173"/>
    <w:rsid w:val="000801D2"/>
    <w:rsid w:val="00080277"/>
    <w:rsid w:val="000803ED"/>
    <w:rsid w:val="000805A7"/>
    <w:rsid w:val="00080AAA"/>
    <w:rsid w:val="00080BB3"/>
    <w:rsid w:val="00080BBD"/>
    <w:rsid w:val="00080EAA"/>
    <w:rsid w:val="00081241"/>
    <w:rsid w:val="000814B5"/>
    <w:rsid w:val="000816F0"/>
    <w:rsid w:val="00081711"/>
    <w:rsid w:val="00081773"/>
    <w:rsid w:val="00081B3F"/>
    <w:rsid w:val="00081C18"/>
    <w:rsid w:val="00081C39"/>
    <w:rsid w:val="00081DE9"/>
    <w:rsid w:val="00081DED"/>
    <w:rsid w:val="000822A8"/>
    <w:rsid w:val="00082468"/>
    <w:rsid w:val="00082483"/>
    <w:rsid w:val="00082807"/>
    <w:rsid w:val="00082862"/>
    <w:rsid w:val="00082C5C"/>
    <w:rsid w:val="00082C6A"/>
    <w:rsid w:val="00082DC1"/>
    <w:rsid w:val="00082DD0"/>
    <w:rsid w:val="0008325C"/>
    <w:rsid w:val="000833C0"/>
    <w:rsid w:val="000836E5"/>
    <w:rsid w:val="000837C9"/>
    <w:rsid w:val="000837DD"/>
    <w:rsid w:val="000837ED"/>
    <w:rsid w:val="000839D2"/>
    <w:rsid w:val="00083B25"/>
    <w:rsid w:val="00083E37"/>
    <w:rsid w:val="00083E76"/>
    <w:rsid w:val="00083F5C"/>
    <w:rsid w:val="0008434A"/>
    <w:rsid w:val="00084350"/>
    <w:rsid w:val="00084426"/>
    <w:rsid w:val="00084558"/>
    <w:rsid w:val="00084630"/>
    <w:rsid w:val="00084686"/>
    <w:rsid w:val="00084AC7"/>
    <w:rsid w:val="00084BA8"/>
    <w:rsid w:val="000853A4"/>
    <w:rsid w:val="00085521"/>
    <w:rsid w:val="0008559C"/>
    <w:rsid w:val="000856C2"/>
    <w:rsid w:val="0008579E"/>
    <w:rsid w:val="000857D5"/>
    <w:rsid w:val="00085857"/>
    <w:rsid w:val="00085974"/>
    <w:rsid w:val="000862C4"/>
    <w:rsid w:val="000866F6"/>
    <w:rsid w:val="00086876"/>
    <w:rsid w:val="00086AF6"/>
    <w:rsid w:val="00086B03"/>
    <w:rsid w:val="00086DEB"/>
    <w:rsid w:val="00086FB2"/>
    <w:rsid w:val="00086FFE"/>
    <w:rsid w:val="0008706D"/>
    <w:rsid w:val="000872FF"/>
    <w:rsid w:val="000873B6"/>
    <w:rsid w:val="0008768A"/>
    <w:rsid w:val="000877CA"/>
    <w:rsid w:val="00087A9F"/>
    <w:rsid w:val="00087AAA"/>
    <w:rsid w:val="00087EBF"/>
    <w:rsid w:val="0009005B"/>
    <w:rsid w:val="00090163"/>
    <w:rsid w:val="000904D2"/>
    <w:rsid w:val="00090707"/>
    <w:rsid w:val="00090E9C"/>
    <w:rsid w:val="00090EE4"/>
    <w:rsid w:val="00090F34"/>
    <w:rsid w:val="0009116A"/>
    <w:rsid w:val="000911B2"/>
    <w:rsid w:val="000914C5"/>
    <w:rsid w:val="000917E1"/>
    <w:rsid w:val="000918EF"/>
    <w:rsid w:val="00091940"/>
    <w:rsid w:val="00091ACF"/>
    <w:rsid w:val="00091BA9"/>
    <w:rsid w:val="00091CFC"/>
    <w:rsid w:val="000920C7"/>
    <w:rsid w:val="00092123"/>
    <w:rsid w:val="00092520"/>
    <w:rsid w:val="000927FA"/>
    <w:rsid w:val="000928E6"/>
    <w:rsid w:val="00092A4F"/>
    <w:rsid w:val="00092B8E"/>
    <w:rsid w:val="00092D13"/>
    <w:rsid w:val="00092FB5"/>
    <w:rsid w:val="00093000"/>
    <w:rsid w:val="00093123"/>
    <w:rsid w:val="00093B9A"/>
    <w:rsid w:val="00093CAA"/>
    <w:rsid w:val="00093D4C"/>
    <w:rsid w:val="00093EC3"/>
    <w:rsid w:val="00093F93"/>
    <w:rsid w:val="00094356"/>
    <w:rsid w:val="0009446B"/>
    <w:rsid w:val="00094576"/>
    <w:rsid w:val="00094E9F"/>
    <w:rsid w:val="0009507E"/>
    <w:rsid w:val="000951BC"/>
    <w:rsid w:val="0009547C"/>
    <w:rsid w:val="00095664"/>
    <w:rsid w:val="0009595E"/>
    <w:rsid w:val="00095E5F"/>
    <w:rsid w:val="000960BA"/>
    <w:rsid w:val="00096175"/>
    <w:rsid w:val="000962B1"/>
    <w:rsid w:val="000962F9"/>
    <w:rsid w:val="00096A8A"/>
    <w:rsid w:val="00096D53"/>
    <w:rsid w:val="00096D72"/>
    <w:rsid w:val="00096F16"/>
    <w:rsid w:val="00097020"/>
    <w:rsid w:val="00097196"/>
    <w:rsid w:val="00097587"/>
    <w:rsid w:val="0009777D"/>
    <w:rsid w:val="00097B99"/>
    <w:rsid w:val="00097CB2"/>
    <w:rsid w:val="000A0020"/>
    <w:rsid w:val="000A0040"/>
    <w:rsid w:val="000A058F"/>
    <w:rsid w:val="000A0889"/>
    <w:rsid w:val="000A0903"/>
    <w:rsid w:val="000A0CB8"/>
    <w:rsid w:val="000A1594"/>
    <w:rsid w:val="000A18C1"/>
    <w:rsid w:val="000A1C62"/>
    <w:rsid w:val="000A1CEE"/>
    <w:rsid w:val="000A2033"/>
    <w:rsid w:val="000A2529"/>
    <w:rsid w:val="000A26C4"/>
    <w:rsid w:val="000A2700"/>
    <w:rsid w:val="000A271E"/>
    <w:rsid w:val="000A28DF"/>
    <w:rsid w:val="000A2AC5"/>
    <w:rsid w:val="000A2B6B"/>
    <w:rsid w:val="000A2BC9"/>
    <w:rsid w:val="000A2C66"/>
    <w:rsid w:val="000A2C91"/>
    <w:rsid w:val="000A2DA0"/>
    <w:rsid w:val="000A2E4F"/>
    <w:rsid w:val="000A3003"/>
    <w:rsid w:val="000A3009"/>
    <w:rsid w:val="000A36E3"/>
    <w:rsid w:val="000A397B"/>
    <w:rsid w:val="000A3E9A"/>
    <w:rsid w:val="000A40AE"/>
    <w:rsid w:val="000A431E"/>
    <w:rsid w:val="000A4356"/>
    <w:rsid w:val="000A47D8"/>
    <w:rsid w:val="000A487E"/>
    <w:rsid w:val="000A524C"/>
    <w:rsid w:val="000A5639"/>
    <w:rsid w:val="000A5672"/>
    <w:rsid w:val="000A5DA8"/>
    <w:rsid w:val="000A5E60"/>
    <w:rsid w:val="000A61CA"/>
    <w:rsid w:val="000A61D7"/>
    <w:rsid w:val="000A6466"/>
    <w:rsid w:val="000A657A"/>
    <w:rsid w:val="000A65C3"/>
    <w:rsid w:val="000A67D7"/>
    <w:rsid w:val="000A684A"/>
    <w:rsid w:val="000A6AED"/>
    <w:rsid w:val="000A6C5B"/>
    <w:rsid w:val="000A7093"/>
    <w:rsid w:val="000A70D2"/>
    <w:rsid w:val="000A717F"/>
    <w:rsid w:val="000A78C7"/>
    <w:rsid w:val="000A7F32"/>
    <w:rsid w:val="000B013C"/>
    <w:rsid w:val="000B01BC"/>
    <w:rsid w:val="000B045B"/>
    <w:rsid w:val="000B05D2"/>
    <w:rsid w:val="000B06BC"/>
    <w:rsid w:val="000B0717"/>
    <w:rsid w:val="000B0721"/>
    <w:rsid w:val="000B073F"/>
    <w:rsid w:val="000B090E"/>
    <w:rsid w:val="000B1025"/>
    <w:rsid w:val="000B1164"/>
    <w:rsid w:val="000B18C0"/>
    <w:rsid w:val="000B18D6"/>
    <w:rsid w:val="000B1924"/>
    <w:rsid w:val="000B1EA7"/>
    <w:rsid w:val="000B210C"/>
    <w:rsid w:val="000B2195"/>
    <w:rsid w:val="000B2247"/>
    <w:rsid w:val="000B2383"/>
    <w:rsid w:val="000B25D9"/>
    <w:rsid w:val="000B27EB"/>
    <w:rsid w:val="000B2834"/>
    <w:rsid w:val="000B2A23"/>
    <w:rsid w:val="000B2AA4"/>
    <w:rsid w:val="000B2E3D"/>
    <w:rsid w:val="000B314E"/>
    <w:rsid w:val="000B345B"/>
    <w:rsid w:val="000B35F5"/>
    <w:rsid w:val="000B36A1"/>
    <w:rsid w:val="000B3F24"/>
    <w:rsid w:val="000B3F8D"/>
    <w:rsid w:val="000B3F9F"/>
    <w:rsid w:val="000B434C"/>
    <w:rsid w:val="000B487C"/>
    <w:rsid w:val="000B4D15"/>
    <w:rsid w:val="000B4DE8"/>
    <w:rsid w:val="000B4F87"/>
    <w:rsid w:val="000B519C"/>
    <w:rsid w:val="000B55F5"/>
    <w:rsid w:val="000B58D1"/>
    <w:rsid w:val="000B5ACA"/>
    <w:rsid w:val="000B603A"/>
    <w:rsid w:val="000B60CF"/>
    <w:rsid w:val="000B6546"/>
    <w:rsid w:val="000B6763"/>
    <w:rsid w:val="000B6A49"/>
    <w:rsid w:val="000B6BB3"/>
    <w:rsid w:val="000B6CFF"/>
    <w:rsid w:val="000B6F4D"/>
    <w:rsid w:val="000B6F72"/>
    <w:rsid w:val="000B71C6"/>
    <w:rsid w:val="000B74B1"/>
    <w:rsid w:val="000B7A35"/>
    <w:rsid w:val="000B7A7E"/>
    <w:rsid w:val="000C009B"/>
    <w:rsid w:val="000C00F1"/>
    <w:rsid w:val="000C013B"/>
    <w:rsid w:val="000C03C5"/>
    <w:rsid w:val="000C0513"/>
    <w:rsid w:val="000C0579"/>
    <w:rsid w:val="000C05BB"/>
    <w:rsid w:val="000C0602"/>
    <w:rsid w:val="000C0ACE"/>
    <w:rsid w:val="000C0CE1"/>
    <w:rsid w:val="000C0D04"/>
    <w:rsid w:val="000C0DFC"/>
    <w:rsid w:val="000C0E5C"/>
    <w:rsid w:val="000C1180"/>
    <w:rsid w:val="000C1343"/>
    <w:rsid w:val="000C169F"/>
    <w:rsid w:val="000C17BA"/>
    <w:rsid w:val="000C1893"/>
    <w:rsid w:val="000C1A69"/>
    <w:rsid w:val="000C1DC0"/>
    <w:rsid w:val="000C1E86"/>
    <w:rsid w:val="000C201E"/>
    <w:rsid w:val="000C2065"/>
    <w:rsid w:val="000C218B"/>
    <w:rsid w:val="000C21A4"/>
    <w:rsid w:val="000C2464"/>
    <w:rsid w:val="000C2737"/>
    <w:rsid w:val="000C284F"/>
    <w:rsid w:val="000C28E4"/>
    <w:rsid w:val="000C2959"/>
    <w:rsid w:val="000C2F56"/>
    <w:rsid w:val="000C308A"/>
    <w:rsid w:val="000C3457"/>
    <w:rsid w:val="000C39D4"/>
    <w:rsid w:val="000C3A5E"/>
    <w:rsid w:val="000C3B49"/>
    <w:rsid w:val="000C3C0B"/>
    <w:rsid w:val="000C3CDC"/>
    <w:rsid w:val="000C3FB6"/>
    <w:rsid w:val="000C4287"/>
    <w:rsid w:val="000C43BA"/>
    <w:rsid w:val="000C4B2A"/>
    <w:rsid w:val="000C4BDA"/>
    <w:rsid w:val="000C4BE1"/>
    <w:rsid w:val="000C4DB9"/>
    <w:rsid w:val="000C50C5"/>
    <w:rsid w:val="000C5523"/>
    <w:rsid w:val="000C567F"/>
    <w:rsid w:val="000C59E5"/>
    <w:rsid w:val="000C5AD4"/>
    <w:rsid w:val="000C6105"/>
    <w:rsid w:val="000C61FD"/>
    <w:rsid w:val="000C620B"/>
    <w:rsid w:val="000C6331"/>
    <w:rsid w:val="000C67C7"/>
    <w:rsid w:val="000C6905"/>
    <w:rsid w:val="000C69E9"/>
    <w:rsid w:val="000C69FC"/>
    <w:rsid w:val="000C6B47"/>
    <w:rsid w:val="000C6B9C"/>
    <w:rsid w:val="000C6C8C"/>
    <w:rsid w:val="000C6DF4"/>
    <w:rsid w:val="000C6F6E"/>
    <w:rsid w:val="000C7106"/>
    <w:rsid w:val="000C732C"/>
    <w:rsid w:val="000C79AA"/>
    <w:rsid w:val="000C7DB4"/>
    <w:rsid w:val="000C7FDA"/>
    <w:rsid w:val="000D01DE"/>
    <w:rsid w:val="000D03F8"/>
    <w:rsid w:val="000D050F"/>
    <w:rsid w:val="000D0515"/>
    <w:rsid w:val="000D0615"/>
    <w:rsid w:val="000D0742"/>
    <w:rsid w:val="000D0BF1"/>
    <w:rsid w:val="000D0FFF"/>
    <w:rsid w:val="000D1008"/>
    <w:rsid w:val="000D1572"/>
    <w:rsid w:val="000D1812"/>
    <w:rsid w:val="000D1987"/>
    <w:rsid w:val="000D1C38"/>
    <w:rsid w:val="000D1CF3"/>
    <w:rsid w:val="000D22C4"/>
    <w:rsid w:val="000D270A"/>
    <w:rsid w:val="000D2771"/>
    <w:rsid w:val="000D2D4E"/>
    <w:rsid w:val="000D34F3"/>
    <w:rsid w:val="000D3553"/>
    <w:rsid w:val="000D358F"/>
    <w:rsid w:val="000D35DE"/>
    <w:rsid w:val="000D36A9"/>
    <w:rsid w:val="000D36DF"/>
    <w:rsid w:val="000D3743"/>
    <w:rsid w:val="000D382F"/>
    <w:rsid w:val="000D3B97"/>
    <w:rsid w:val="000D3DBD"/>
    <w:rsid w:val="000D3E55"/>
    <w:rsid w:val="000D40D1"/>
    <w:rsid w:val="000D43CC"/>
    <w:rsid w:val="000D44B1"/>
    <w:rsid w:val="000D4AA1"/>
    <w:rsid w:val="000D4E6A"/>
    <w:rsid w:val="000D54A7"/>
    <w:rsid w:val="000D5996"/>
    <w:rsid w:val="000D5B37"/>
    <w:rsid w:val="000D5BD9"/>
    <w:rsid w:val="000D5C04"/>
    <w:rsid w:val="000D5F76"/>
    <w:rsid w:val="000D5FE3"/>
    <w:rsid w:val="000D669D"/>
    <w:rsid w:val="000D67AE"/>
    <w:rsid w:val="000D6A31"/>
    <w:rsid w:val="000D6EAA"/>
    <w:rsid w:val="000D6FAA"/>
    <w:rsid w:val="000D70EE"/>
    <w:rsid w:val="000D726E"/>
    <w:rsid w:val="000D7337"/>
    <w:rsid w:val="000D7518"/>
    <w:rsid w:val="000D7589"/>
    <w:rsid w:val="000D75CE"/>
    <w:rsid w:val="000D767B"/>
    <w:rsid w:val="000D7692"/>
    <w:rsid w:val="000D76ED"/>
    <w:rsid w:val="000D7718"/>
    <w:rsid w:val="000D7AA0"/>
    <w:rsid w:val="000D7CD9"/>
    <w:rsid w:val="000D7D91"/>
    <w:rsid w:val="000D7EF7"/>
    <w:rsid w:val="000E009A"/>
    <w:rsid w:val="000E011C"/>
    <w:rsid w:val="000E0182"/>
    <w:rsid w:val="000E01EB"/>
    <w:rsid w:val="000E027B"/>
    <w:rsid w:val="000E0372"/>
    <w:rsid w:val="000E0579"/>
    <w:rsid w:val="000E0A47"/>
    <w:rsid w:val="000E0A68"/>
    <w:rsid w:val="000E0B7D"/>
    <w:rsid w:val="000E0C0D"/>
    <w:rsid w:val="000E0D22"/>
    <w:rsid w:val="000E0D48"/>
    <w:rsid w:val="000E0F09"/>
    <w:rsid w:val="000E0FDC"/>
    <w:rsid w:val="000E10E0"/>
    <w:rsid w:val="000E1281"/>
    <w:rsid w:val="000E16AF"/>
    <w:rsid w:val="000E16B2"/>
    <w:rsid w:val="000E18D0"/>
    <w:rsid w:val="000E1964"/>
    <w:rsid w:val="000E1A62"/>
    <w:rsid w:val="000E21EB"/>
    <w:rsid w:val="000E27F5"/>
    <w:rsid w:val="000E295E"/>
    <w:rsid w:val="000E29A0"/>
    <w:rsid w:val="000E2E54"/>
    <w:rsid w:val="000E2E7F"/>
    <w:rsid w:val="000E2F79"/>
    <w:rsid w:val="000E315E"/>
    <w:rsid w:val="000E3262"/>
    <w:rsid w:val="000E3682"/>
    <w:rsid w:val="000E36A2"/>
    <w:rsid w:val="000E395E"/>
    <w:rsid w:val="000E3BC7"/>
    <w:rsid w:val="000E3C2D"/>
    <w:rsid w:val="000E3C43"/>
    <w:rsid w:val="000E3E4F"/>
    <w:rsid w:val="000E41E4"/>
    <w:rsid w:val="000E4652"/>
    <w:rsid w:val="000E471B"/>
    <w:rsid w:val="000E4970"/>
    <w:rsid w:val="000E4A5E"/>
    <w:rsid w:val="000E4BC3"/>
    <w:rsid w:val="000E4CFF"/>
    <w:rsid w:val="000E4FD5"/>
    <w:rsid w:val="000E51D7"/>
    <w:rsid w:val="000E52FD"/>
    <w:rsid w:val="000E541C"/>
    <w:rsid w:val="000E55DA"/>
    <w:rsid w:val="000E567C"/>
    <w:rsid w:val="000E5997"/>
    <w:rsid w:val="000E5AD7"/>
    <w:rsid w:val="000E61F7"/>
    <w:rsid w:val="000E675E"/>
    <w:rsid w:val="000E687F"/>
    <w:rsid w:val="000E695F"/>
    <w:rsid w:val="000E6C80"/>
    <w:rsid w:val="000E6CEA"/>
    <w:rsid w:val="000E6DAC"/>
    <w:rsid w:val="000E6EE2"/>
    <w:rsid w:val="000E70FA"/>
    <w:rsid w:val="000E712F"/>
    <w:rsid w:val="000E721C"/>
    <w:rsid w:val="000E723A"/>
    <w:rsid w:val="000E736A"/>
    <w:rsid w:val="000E7502"/>
    <w:rsid w:val="000E75B1"/>
    <w:rsid w:val="000E773B"/>
    <w:rsid w:val="000E7EEB"/>
    <w:rsid w:val="000F0151"/>
    <w:rsid w:val="000F02F5"/>
    <w:rsid w:val="000F0386"/>
    <w:rsid w:val="000F0796"/>
    <w:rsid w:val="000F079E"/>
    <w:rsid w:val="000F084A"/>
    <w:rsid w:val="000F0C72"/>
    <w:rsid w:val="000F0D6B"/>
    <w:rsid w:val="000F0DEA"/>
    <w:rsid w:val="000F0E09"/>
    <w:rsid w:val="000F0F4C"/>
    <w:rsid w:val="000F100B"/>
    <w:rsid w:val="000F1156"/>
    <w:rsid w:val="000F116D"/>
    <w:rsid w:val="000F1563"/>
    <w:rsid w:val="000F1765"/>
    <w:rsid w:val="000F1D8E"/>
    <w:rsid w:val="000F2653"/>
    <w:rsid w:val="000F2701"/>
    <w:rsid w:val="000F2763"/>
    <w:rsid w:val="000F2807"/>
    <w:rsid w:val="000F2991"/>
    <w:rsid w:val="000F2B1F"/>
    <w:rsid w:val="000F2D13"/>
    <w:rsid w:val="000F2DC8"/>
    <w:rsid w:val="000F3160"/>
    <w:rsid w:val="000F31BA"/>
    <w:rsid w:val="000F3460"/>
    <w:rsid w:val="000F3489"/>
    <w:rsid w:val="000F34C0"/>
    <w:rsid w:val="000F34DC"/>
    <w:rsid w:val="000F354D"/>
    <w:rsid w:val="000F3577"/>
    <w:rsid w:val="000F3807"/>
    <w:rsid w:val="000F390D"/>
    <w:rsid w:val="000F3C2B"/>
    <w:rsid w:val="000F3C80"/>
    <w:rsid w:val="000F3C85"/>
    <w:rsid w:val="000F3E9D"/>
    <w:rsid w:val="000F3F59"/>
    <w:rsid w:val="000F4010"/>
    <w:rsid w:val="000F4351"/>
    <w:rsid w:val="000F47F9"/>
    <w:rsid w:val="000F4EAE"/>
    <w:rsid w:val="000F5123"/>
    <w:rsid w:val="000F515C"/>
    <w:rsid w:val="000F534D"/>
    <w:rsid w:val="000F539B"/>
    <w:rsid w:val="000F54A2"/>
    <w:rsid w:val="000F5558"/>
    <w:rsid w:val="000F55E3"/>
    <w:rsid w:val="000F5640"/>
    <w:rsid w:val="000F5874"/>
    <w:rsid w:val="000F5900"/>
    <w:rsid w:val="000F5966"/>
    <w:rsid w:val="000F59EC"/>
    <w:rsid w:val="000F5AEA"/>
    <w:rsid w:val="000F5FA6"/>
    <w:rsid w:val="000F611C"/>
    <w:rsid w:val="000F61FE"/>
    <w:rsid w:val="000F6200"/>
    <w:rsid w:val="000F622A"/>
    <w:rsid w:val="000F6384"/>
    <w:rsid w:val="000F63BA"/>
    <w:rsid w:val="000F661E"/>
    <w:rsid w:val="000F6650"/>
    <w:rsid w:val="000F6740"/>
    <w:rsid w:val="000F6AC7"/>
    <w:rsid w:val="000F6B5F"/>
    <w:rsid w:val="000F6D74"/>
    <w:rsid w:val="000F6F1F"/>
    <w:rsid w:val="000F7218"/>
    <w:rsid w:val="000F7531"/>
    <w:rsid w:val="000F759F"/>
    <w:rsid w:val="000F774A"/>
    <w:rsid w:val="000F7750"/>
    <w:rsid w:val="000F792E"/>
    <w:rsid w:val="000F7A0D"/>
    <w:rsid w:val="000F7DCB"/>
    <w:rsid w:val="000F7DCD"/>
    <w:rsid w:val="000F7E20"/>
    <w:rsid w:val="000F7F7F"/>
    <w:rsid w:val="0010034B"/>
    <w:rsid w:val="00100458"/>
    <w:rsid w:val="0010051E"/>
    <w:rsid w:val="00100638"/>
    <w:rsid w:val="00100A12"/>
    <w:rsid w:val="00100A4A"/>
    <w:rsid w:val="00100BD5"/>
    <w:rsid w:val="00100E51"/>
    <w:rsid w:val="00100EE6"/>
    <w:rsid w:val="00100F76"/>
    <w:rsid w:val="00101682"/>
    <w:rsid w:val="001018DD"/>
    <w:rsid w:val="001019DA"/>
    <w:rsid w:val="00101B5C"/>
    <w:rsid w:val="00101C78"/>
    <w:rsid w:val="00101D09"/>
    <w:rsid w:val="00101D5B"/>
    <w:rsid w:val="00102026"/>
    <w:rsid w:val="0010215C"/>
    <w:rsid w:val="001023E0"/>
    <w:rsid w:val="00102439"/>
    <w:rsid w:val="0010266D"/>
    <w:rsid w:val="00102671"/>
    <w:rsid w:val="00102736"/>
    <w:rsid w:val="00102747"/>
    <w:rsid w:val="00102FF2"/>
    <w:rsid w:val="00103195"/>
    <w:rsid w:val="0010373C"/>
    <w:rsid w:val="00103848"/>
    <w:rsid w:val="00103A6D"/>
    <w:rsid w:val="00103B08"/>
    <w:rsid w:val="001042A4"/>
    <w:rsid w:val="00104395"/>
    <w:rsid w:val="001049A4"/>
    <w:rsid w:val="00104C8F"/>
    <w:rsid w:val="00104E76"/>
    <w:rsid w:val="0010508D"/>
    <w:rsid w:val="0010510B"/>
    <w:rsid w:val="0010516C"/>
    <w:rsid w:val="001052C6"/>
    <w:rsid w:val="001056BC"/>
    <w:rsid w:val="0010573F"/>
    <w:rsid w:val="001057C8"/>
    <w:rsid w:val="00105829"/>
    <w:rsid w:val="00105A2C"/>
    <w:rsid w:val="00105A67"/>
    <w:rsid w:val="00105A6E"/>
    <w:rsid w:val="00105BA8"/>
    <w:rsid w:val="00106090"/>
    <w:rsid w:val="001060FF"/>
    <w:rsid w:val="0010640A"/>
    <w:rsid w:val="00106443"/>
    <w:rsid w:val="0010645B"/>
    <w:rsid w:val="001064CA"/>
    <w:rsid w:val="0010658D"/>
    <w:rsid w:val="00106639"/>
    <w:rsid w:val="00106698"/>
    <w:rsid w:val="00106706"/>
    <w:rsid w:val="0010671E"/>
    <w:rsid w:val="00106869"/>
    <w:rsid w:val="00106923"/>
    <w:rsid w:val="001069D0"/>
    <w:rsid w:val="00106BC9"/>
    <w:rsid w:val="00106BFB"/>
    <w:rsid w:val="00106CD4"/>
    <w:rsid w:val="001071A7"/>
    <w:rsid w:val="0010720D"/>
    <w:rsid w:val="00107484"/>
    <w:rsid w:val="00107756"/>
    <w:rsid w:val="001079AD"/>
    <w:rsid w:val="00107E2E"/>
    <w:rsid w:val="00107E83"/>
    <w:rsid w:val="00107EA1"/>
    <w:rsid w:val="00107EF7"/>
    <w:rsid w:val="0011001E"/>
    <w:rsid w:val="001102BD"/>
    <w:rsid w:val="001102D6"/>
    <w:rsid w:val="00110357"/>
    <w:rsid w:val="001107AB"/>
    <w:rsid w:val="00110863"/>
    <w:rsid w:val="001108EA"/>
    <w:rsid w:val="00110943"/>
    <w:rsid w:val="00110D39"/>
    <w:rsid w:val="00110EE2"/>
    <w:rsid w:val="00111010"/>
    <w:rsid w:val="0011103A"/>
    <w:rsid w:val="00111381"/>
    <w:rsid w:val="00111489"/>
    <w:rsid w:val="00111593"/>
    <w:rsid w:val="001116AB"/>
    <w:rsid w:val="00111721"/>
    <w:rsid w:val="00111795"/>
    <w:rsid w:val="00111A0A"/>
    <w:rsid w:val="00111A73"/>
    <w:rsid w:val="00111B03"/>
    <w:rsid w:val="00111C80"/>
    <w:rsid w:val="00111CC1"/>
    <w:rsid w:val="00111E42"/>
    <w:rsid w:val="001120E9"/>
    <w:rsid w:val="001122A5"/>
    <w:rsid w:val="001124FE"/>
    <w:rsid w:val="001125A2"/>
    <w:rsid w:val="0011299C"/>
    <w:rsid w:val="00112B11"/>
    <w:rsid w:val="00112C20"/>
    <w:rsid w:val="0011308C"/>
    <w:rsid w:val="00113550"/>
    <w:rsid w:val="00113586"/>
    <w:rsid w:val="001135D9"/>
    <w:rsid w:val="0011372F"/>
    <w:rsid w:val="00113945"/>
    <w:rsid w:val="00113972"/>
    <w:rsid w:val="001139D7"/>
    <w:rsid w:val="00113BF5"/>
    <w:rsid w:val="00113F46"/>
    <w:rsid w:val="00114291"/>
    <w:rsid w:val="001143EE"/>
    <w:rsid w:val="00114965"/>
    <w:rsid w:val="00114DCC"/>
    <w:rsid w:val="00114F46"/>
    <w:rsid w:val="00115229"/>
    <w:rsid w:val="0011528D"/>
    <w:rsid w:val="001152C6"/>
    <w:rsid w:val="0011540E"/>
    <w:rsid w:val="00115978"/>
    <w:rsid w:val="00115ACD"/>
    <w:rsid w:val="00115CE1"/>
    <w:rsid w:val="00116013"/>
    <w:rsid w:val="001160C4"/>
    <w:rsid w:val="00116191"/>
    <w:rsid w:val="0011626C"/>
    <w:rsid w:val="00116378"/>
    <w:rsid w:val="00116663"/>
    <w:rsid w:val="001167C1"/>
    <w:rsid w:val="00116924"/>
    <w:rsid w:val="00116B82"/>
    <w:rsid w:val="00116D1E"/>
    <w:rsid w:val="00116F40"/>
    <w:rsid w:val="00117056"/>
    <w:rsid w:val="001171CD"/>
    <w:rsid w:val="001173B2"/>
    <w:rsid w:val="00117978"/>
    <w:rsid w:val="00117AF7"/>
    <w:rsid w:val="00117C0E"/>
    <w:rsid w:val="00117C8C"/>
    <w:rsid w:val="00117D4C"/>
    <w:rsid w:val="00117F47"/>
    <w:rsid w:val="00120084"/>
    <w:rsid w:val="00120117"/>
    <w:rsid w:val="0012019A"/>
    <w:rsid w:val="001202DD"/>
    <w:rsid w:val="0012031F"/>
    <w:rsid w:val="0012035B"/>
    <w:rsid w:val="001205E7"/>
    <w:rsid w:val="00120632"/>
    <w:rsid w:val="00120C08"/>
    <w:rsid w:val="00120D8B"/>
    <w:rsid w:val="00121125"/>
    <w:rsid w:val="001213BE"/>
    <w:rsid w:val="001214C4"/>
    <w:rsid w:val="00121839"/>
    <w:rsid w:val="001219B9"/>
    <w:rsid w:val="0012243B"/>
    <w:rsid w:val="00122AA8"/>
    <w:rsid w:val="00122E05"/>
    <w:rsid w:val="00122F3C"/>
    <w:rsid w:val="001232B9"/>
    <w:rsid w:val="00123650"/>
    <w:rsid w:val="001236E9"/>
    <w:rsid w:val="00123920"/>
    <w:rsid w:val="00123CCD"/>
    <w:rsid w:val="00123CE3"/>
    <w:rsid w:val="001247BC"/>
    <w:rsid w:val="00124895"/>
    <w:rsid w:val="00124A79"/>
    <w:rsid w:val="00124C86"/>
    <w:rsid w:val="00124D29"/>
    <w:rsid w:val="00124DA4"/>
    <w:rsid w:val="00124F04"/>
    <w:rsid w:val="00124FBB"/>
    <w:rsid w:val="0012533E"/>
    <w:rsid w:val="001253C8"/>
    <w:rsid w:val="00125452"/>
    <w:rsid w:val="001255FF"/>
    <w:rsid w:val="0012591E"/>
    <w:rsid w:val="00125C1B"/>
    <w:rsid w:val="00125CEE"/>
    <w:rsid w:val="00125DA2"/>
    <w:rsid w:val="0012617F"/>
    <w:rsid w:val="00126349"/>
    <w:rsid w:val="001265AC"/>
    <w:rsid w:val="00126623"/>
    <w:rsid w:val="00126631"/>
    <w:rsid w:val="0012671D"/>
    <w:rsid w:val="001267D8"/>
    <w:rsid w:val="00126C64"/>
    <w:rsid w:val="00126F58"/>
    <w:rsid w:val="001272D7"/>
    <w:rsid w:val="001272DA"/>
    <w:rsid w:val="001275A1"/>
    <w:rsid w:val="00127937"/>
    <w:rsid w:val="001303BF"/>
    <w:rsid w:val="001305CB"/>
    <w:rsid w:val="0013079F"/>
    <w:rsid w:val="00130935"/>
    <w:rsid w:val="00130B68"/>
    <w:rsid w:val="00131081"/>
    <w:rsid w:val="00131129"/>
    <w:rsid w:val="001313E6"/>
    <w:rsid w:val="0013142E"/>
    <w:rsid w:val="00131432"/>
    <w:rsid w:val="001319AF"/>
    <w:rsid w:val="00131B98"/>
    <w:rsid w:val="00131F18"/>
    <w:rsid w:val="00131F1D"/>
    <w:rsid w:val="00131F30"/>
    <w:rsid w:val="00131F59"/>
    <w:rsid w:val="001321AE"/>
    <w:rsid w:val="00132319"/>
    <w:rsid w:val="00132456"/>
    <w:rsid w:val="001327E5"/>
    <w:rsid w:val="0013291A"/>
    <w:rsid w:val="0013293D"/>
    <w:rsid w:val="00132A5D"/>
    <w:rsid w:val="00132F31"/>
    <w:rsid w:val="001337EB"/>
    <w:rsid w:val="001338C0"/>
    <w:rsid w:val="00133C92"/>
    <w:rsid w:val="00133CA9"/>
    <w:rsid w:val="00133CFF"/>
    <w:rsid w:val="00133F02"/>
    <w:rsid w:val="001340F3"/>
    <w:rsid w:val="001342E3"/>
    <w:rsid w:val="00134407"/>
    <w:rsid w:val="00134864"/>
    <w:rsid w:val="0013488A"/>
    <w:rsid w:val="00134EFB"/>
    <w:rsid w:val="001351C5"/>
    <w:rsid w:val="0013530D"/>
    <w:rsid w:val="001353BA"/>
    <w:rsid w:val="001353D5"/>
    <w:rsid w:val="001355F2"/>
    <w:rsid w:val="0013568C"/>
    <w:rsid w:val="001356D2"/>
    <w:rsid w:val="00135722"/>
    <w:rsid w:val="0013579D"/>
    <w:rsid w:val="001358F7"/>
    <w:rsid w:val="00135B0C"/>
    <w:rsid w:val="00136242"/>
    <w:rsid w:val="0013634B"/>
    <w:rsid w:val="00136357"/>
    <w:rsid w:val="001364AA"/>
    <w:rsid w:val="001366D3"/>
    <w:rsid w:val="001367F2"/>
    <w:rsid w:val="0013697E"/>
    <w:rsid w:val="00136CCA"/>
    <w:rsid w:val="00136CED"/>
    <w:rsid w:val="00136DA5"/>
    <w:rsid w:val="00137208"/>
    <w:rsid w:val="0013728A"/>
    <w:rsid w:val="0013749C"/>
    <w:rsid w:val="001374DA"/>
    <w:rsid w:val="001374F7"/>
    <w:rsid w:val="001379F3"/>
    <w:rsid w:val="00140168"/>
    <w:rsid w:val="0014023C"/>
    <w:rsid w:val="001402CB"/>
    <w:rsid w:val="001405AF"/>
    <w:rsid w:val="00140633"/>
    <w:rsid w:val="001407DE"/>
    <w:rsid w:val="001408A6"/>
    <w:rsid w:val="001409B2"/>
    <w:rsid w:val="00140B30"/>
    <w:rsid w:val="00140D34"/>
    <w:rsid w:val="00140D56"/>
    <w:rsid w:val="00140DB3"/>
    <w:rsid w:val="00140DEE"/>
    <w:rsid w:val="00141166"/>
    <w:rsid w:val="001411A0"/>
    <w:rsid w:val="0014120B"/>
    <w:rsid w:val="0014176C"/>
    <w:rsid w:val="00141782"/>
    <w:rsid w:val="00141836"/>
    <w:rsid w:val="00141962"/>
    <w:rsid w:val="00141F3D"/>
    <w:rsid w:val="0014204A"/>
    <w:rsid w:val="00142228"/>
    <w:rsid w:val="0014241D"/>
    <w:rsid w:val="0014247B"/>
    <w:rsid w:val="0014256F"/>
    <w:rsid w:val="00142CE9"/>
    <w:rsid w:val="00142D42"/>
    <w:rsid w:val="00142E01"/>
    <w:rsid w:val="00142E71"/>
    <w:rsid w:val="00143338"/>
    <w:rsid w:val="0014336A"/>
    <w:rsid w:val="0014356D"/>
    <w:rsid w:val="001435E5"/>
    <w:rsid w:val="00143674"/>
    <w:rsid w:val="001436AB"/>
    <w:rsid w:val="001439F1"/>
    <w:rsid w:val="00143DE3"/>
    <w:rsid w:val="00143E06"/>
    <w:rsid w:val="00143E10"/>
    <w:rsid w:val="00143EAC"/>
    <w:rsid w:val="00143EEC"/>
    <w:rsid w:val="00143F62"/>
    <w:rsid w:val="0014430A"/>
    <w:rsid w:val="00144B06"/>
    <w:rsid w:val="00144BAC"/>
    <w:rsid w:val="00145175"/>
    <w:rsid w:val="00145203"/>
    <w:rsid w:val="001452A5"/>
    <w:rsid w:val="00145767"/>
    <w:rsid w:val="00145778"/>
    <w:rsid w:val="00145A61"/>
    <w:rsid w:val="00145D26"/>
    <w:rsid w:val="00145DBA"/>
    <w:rsid w:val="00145ECF"/>
    <w:rsid w:val="00145F3D"/>
    <w:rsid w:val="001461F1"/>
    <w:rsid w:val="00146251"/>
    <w:rsid w:val="0014655E"/>
    <w:rsid w:val="0014690A"/>
    <w:rsid w:val="00146B29"/>
    <w:rsid w:val="00146C47"/>
    <w:rsid w:val="00146C74"/>
    <w:rsid w:val="00146CF1"/>
    <w:rsid w:val="00147455"/>
    <w:rsid w:val="0014750A"/>
    <w:rsid w:val="001476A8"/>
    <w:rsid w:val="0014789A"/>
    <w:rsid w:val="00147959"/>
    <w:rsid w:val="00147BBE"/>
    <w:rsid w:val="00147BD3"/>
    <w:rsid w:val="00147C28"/>
    <w:rsid w:val="00147F35"/>
    <w:rsid w:val="00150178"/>
    <w:rsid w:val="0015017F"/>
    <w:rsid w:val="001501CD"/>
    <w:rsid w:val="001505B1"/>
    <w:rsid w:val="001508BF"/>
    <w:rsid w:val="001509A1"/>
    <w:rsid w:val="00150B26"/>
    <w:rsid w:val="00150D25"/>
    <w:rsid w:val="00151067"/>
    <w:rsid w:val="00151094"/>
    <w:rsid w:val="00151145"/>
    <w:rsid w:val="00151255"/>
    <w:rsid w:val="001519D5"/>
    <w:rsid w:val="00151A57"/>
    <w:rsid w:val="00151F79"/>
    <w:rsid w:val="00152052"/>
    <w:rsid w:val="0015210D"/>
    <w:rsid w:val="00152192"/>
    <w:rsid w:val="0015230D"/>
    <w:rsid w:val="0015232B"/>
    <w:rsid w:val="00152473"/>
    <w:rsid w:val="0015250E"/>
    <w:rsid w:val="001525D0"/>
    <w:rsid w:val="001526CF"/>
    <w:rsid w:val="00152726"/>
    <w:rsid w:val="001529FF"/>
    <w:rsid w:val="00152A4E"/>
    <w:rsid w:val="00152B2D"/>
    <w:rsid w:val="00152BCD"/>
    <w:rsid w:val="00152C0E"/>
    <w:rsid w:val="00152C92"/>
    <w:rsid w:val="00152C9C"/>
    <w:rsid w:val="00152CFC"/>
    <w:rsid w:val="00152D12"/>
    <w:rsid w:val="00153037"/>
    <w:rsid w:val="0015327D"/>
    <w:rsid w:val="001535CF"/>
    <w:rsid w:val="0015380B"/>
    <w:rsid w:val="001540AE"/>
    <w:rsid w:val="001541C1"/>
    <w:rsid w:val="001541E4"/>
    <w:rsid w:val="001543B5"/>
    <w:rsid w:val="0015444A"/>
    <w:rsid w:val="00154C59"/>
    <w:rsid w:val="00154E87"/>
    <w:rsid w:val="00154EA1"/>
    <w:rsid w:val="00154F8E"/>
    <w:rsid w:val="00155147"/>
    <w:rsid w:val="0015534D"/>
    <w:rsid w:val="001553BD"/>
    <w:rsid w:val="001553C9"/>
    <w:rsid w:val="00155441"/>
    <w:rsid w:val="00155762"/>
    <w:rsid w:val="001557C9"/>
    <w:rsid w:val="0015598A"/>
    <w:rsid w:val="00155BEE"/>
    <w:rsid w:val="00155E37"/>
    <w:rsid w:val="00155E3F"/>
    <w:rsid w:val="00155FC2"/>
    <w:rsid w:val="001560E3"/>
    <w:rsid w:val="001562AE"/>
    <w:rsid w:val="00156399"/>
    <w:rsid w:val="001565A8"/>
    <w:rsid w:val="0015685A"/>
    <w:rsid w:val="00156D88"/>
    <w:rsid w:val="00156FF0"/>
    <w:rsid w:val="0015704C"/>
    <w:rsid w:val="0015710D"/>
    <w:rsid w:val="0015710E"/>
    <w:rsid w:val="00157A79"/>
    <w:rsid w:val="00157AD3"/>
    <w:rsid w:val="00157C01"/>
    <w:rsid w:val="00157F52"/>
    <w:rsid w:val="00160172"/>
    <w:rsid w:val="00160177"/>
    <w:rsid w:val="00160401"/>
    <w:rsid w:val="0016044F"/>
    <w:rsid w:val="001604DC"/>
    <w:rsid w:val="00160BA8"/>
    <w:rsid w:val="00160EA1"/>
    <w:rsid w:val="00160F78"/>
    <w:rsid w:val="00160F8E"/>
    <w:rsid w:val="00160F9A"/>
    <w:rsid w:val="001610A5"/>
    <w:rsid w:val="00161396"/>
    <w:rsid w:val="001613D7"/>
    <w:rsid w:val="00161CEE"/>
    <w:rsid w:val="00161D4B"/>
    <w:rsid w:val="00161F31"/>
    <w:rsid w:val="001620D5"/>
    <w:rsid w:val="00162195"/>
    <w:rsid w:val="001621C1"/>
    <w:rsid w:val="001622B6"/>
    <w:rsid w:val="001623A2"/>
    <w:rsid w:val="001625DE"/>
    <w:rsid w:val="001627CF"/>
    <w:rsid w:val="00162941"/>
    <w:rsid w:val="001629D1"/>
    <w:rsid w:val="00162A66"/>
    <w:rsid w:val="00162C50"/>
    <w:rsid w:val="00162DE5"/>
    <w:rsid w:val="00162E5D"/>
    <w:rsid w:val="00162F07"/>
    <w:rsid w:val="0016302F"/>
    <w:rsid w:val="00163066"/>
    <w:rsid w:val="00163155"/>
    <w:rsid w:val="00163233"/>
    <w:rsid w:val="001632CD"/>
    <w:rsid w:val="001633C7"/>
    <w:rsid w:val="00163471"/>
    <w:rsid w:val="001634A0"/>
    <w:rsid w:val="0016350B"/>
    <w:rsid w:val="001636F8"/>
    <w:rsid w:val="0016378D"/>
    <w:rsid w:val="00163CBF"/>
    <w:rsid w:val="00163CDA"/>
    <w:rsid w:val="00163D2F"/>
    <w:rsid w:val="00163DB1"/>
    <w:rsid w:val="00163E61"/>
    <w:rsid w:val="00163F42"/>
    <w:rsid w:val="00163FB4"/>
    <w:rsid w:val="001640BB"/>
    <w:rsid w:val="0016416A"/>
    <w:rsid w:val="001641D1"/>
    <w:rsid w:val="00164492"/>
    <w:rsid w:val="00164732"/>
    <w:rsid w:val="0016475E"/>
    <w:rsid w:val="00164872"/>
    <w:rsid w:val="00164930"/>
    <w:rsid w:val="001649F1"/>
    <w:rsid w:val="00164A92"/>
    <w:rsid w:val="00164C1C"/>
    <w:rsid w:val="00165285"/>
    <w:rsid w:val="00165561"/>
    <w:rsid w:val="00165770"/>
    <w:rsid w:val="001657A5"/>
    <w:rsid w:val="001659B0"/>
    <w:rsid w:val="001659D2"/>
    <w:rsid w:val="00165C2A"/>
    <w:rsid w:val="00165C9E"/>
    <w:rsid w:val="00165E99"/>
    <w:rsid w:val="00166005"/>
    <w:rsid w:val="001660FD"/>
    <w:rsid w:val="001661F6"/>
    <w:rsid w:val="00166356"/>
    <w:rsid w:val="001663BC"/>
    <w:rsid w:val="00166437"/>
    <w:rsid w:val="001664FE"/>
    <w:rsid w:val="00166566"/>
    <w:rsid w:val="00166684"/>
    <w:rsid w:val="00166847"/>
    <w:rsid w:val="0016694B"/>
    <w:rsid w:val="00166986"/>
    <w:rsid w:val="001669DC"/>
    <w:rsid w:val="00166B3E"/>
    <w:rsid w:val="00166FA5"/>
    <w:rsid w:val="00167006"/>
    <w:rsid w:val="00167598"/>
    <w:rsid w:val="00167737"/>
    <w:rsid w:val="00167750"/>
    <w:rsid w:val="00167C1D"/>
    <w:rsid w:val="00167D82"/>
    <w:rsid w:val="00170367"/>
    <w:rsid w:val="00170454"/>
    <w:rsid w:val="00170B0C"/>
    <w:rsid w:val="00170CB8"/>
    <w:rsid w:val="00170D16"/>
    <w:rsid w:val="00170DAB"/>
    <w:rsid w:val="00170E2D"/>
    <w:rsid w:val="00170F2F"/>
    <w:rsid w:val="001710F8"/>
    <w:rsid w:val="001711C0"/>
    <w:rsid w:val="00171614"/>
    <w:rsid w:val="0017165A"/>
    <w:rsid w:val="0017174D"/>
    <w:rsid w:val="001717CF"/>
    <w:rsid w:val="001717FC"/>
    <w:rsid w:val="00171F12"/>
    <w:rsid w:val="00172155"/>
    <w:rsid w:val="00172315"/>
    <w:rsid w:val="00172650"/>
    <w:rsid w:val="00172662"/>
    <w:rsid w:val="001727D7"/>
    <w:rsid w:val="00172819"/>
    <w:rsid w:val="001728D3"/>
    <w:rsid w:val="00172A41"/>
    <w:rsid w:val="00172E5E"/>
    <w:rsid w:val="0017319B"/>
    <w:rsid w:val="001732EC"/>
    <w:rsid w:val="0017336C"/>
    <w:rsid w:val="001733E5"/>
    <w:rsid w:val="00173DEB"/>
    <w:rsid w:val="00173FF5"/>
    <w:rsid w:val="00174102"/>
    <w:rsid w:val="001743F6"/>
    <w:rsid w:val="00174A3D"/>
    <w:rsid w:val="00174AB9"/>
    <w:rsid w:val="00174C03"/>
    <w:rsid w:val="00174DEF"/>
    <w:rsid w:val="001757D5"/>
    <w:rsid w:val="00175988"/>
    <w:rsid w:val="00175B01"/>
    <w:rsid w:val="00175BDF"/>
    <w:rsid w:val="00175DC2"/>
    <w:rsid w:val="00176021"/>
    <w:rsid w:val="0017615C"/>
    <w:rsid w:val="0017653D"/>
    <w:rsid w:val="00176580"/>
    <w:rsid w:val="00177075"/>
    <w:rsid w:val="001771A1"/>
    <w:rsid w:val="001776F1"/>
    <w:rsid w:val="0017797A"/>
    <w:rsid w:val="00177A33"/>
    <w:rsid w:val="00177A4B"/>
    <w:rsid w:val="00177A73"/>
    <w:rsid w:val="00177B2D"/>
    <w:rsid w:val="001805D1"/>
    <w:rsid w:val="00180793"/>
    <w:rsid w:val="00180869"/>
    <w:rsid w:val="0018092A"/>
    <w:rsid w:val="00180C25"/>
    <w:rsid w:val="001811F1"/>
    <w:rsid w:val="0018149B"/>
    <w:rsid w:val="001819A6"/>
    <w:rsid w:val="001819F1"/>
    <w:rsid w:val="00181BC9"/>
    <w:rsid w:val="00181D84"/>
    <w:rsid w:val="001823CE"/>
    <w:rsid w:val="001823E7"/>
    <w:rsid w:val="00182586"/>
    <w:rsid w:val="00182B49"/>
    <w:rsid w:val="001832A8"/>
    <w:rsid w:val="0018337C"/>
    <w:rsid w:val="00183436"/>
    <w:rsid w:val="00183455"/>
    <w:rsid w:val="00183700"/>
    <w:rsid w:val="001837CA"/>
    <w:rsid w:val="0018381F"/>
    <w:rsid w:val="00183919"/>
    <w:rsid w:val="00183969"/>
    <w:rsid w:val="00183A16"/>
    <w:rsid w:val="00183AD0"/>
    <w:rsid w:val="00183BA5"/>
    <w:rsid w:val="001841D8"/>
    <w:rsid w:val="00184377"/>
    <w:rsid w:val="001843F2"/>
    <w:rsid w:val="0018441B"/>
    <w:rsid w:val="001848E2"/>
    <w:rsid w:val="00184AB5"/>
    <w:rsid w:val="00184D9C"/>
    <w:rsid w:val="00184F20"/>
    <w:rsid w:val="0018514B"/>
    <w:rsid w:val="00185208"/>
    <w:rsid w:val="001855AC"/>
    <w:rsid w:val="00185817"/>
    <w:rsid w:val="00185850"/>
    <w:rsid w:val="00185A5D"/>
    <w:rsid w:val="00185B61"/>
    <w:rsid w:val="00185B69"/>
    <w:rsid w:val="00185BC1"/>
    <w:rsid w:val="00185FF9"/>
    <w:rsid w:val="001863F9"/>
    <w:rsid w:val="00186405"/>
    <w:rsid w:val="0018670F"/>
    <w:rsid w:val="00186ACC"/>
    <w:rsid w:val="00186BCF"/>
    <w:rsid w:val="00186D95"/>
    <w:rsid w:val="00186E57"/>
    <w:rsid w:val="00186F1D"/>
    <w:rsid w:val="0018709A"/>
    <w:rsid w:val="001873C8"/>
    <w:rsid w:val="00187629"/>
    <w:rsid w:val="00187843"/>
    <w:rsid w:val="001879F3"/>
    <w:rsid w:val="00187D61"/>
    <w:rsid w:val="00187FE4"/>
    <w:rsid w:val="00190167"/>
    <w:rsid w:val="00190504"/>
    <w:rsid w:val="00190527"/>
    <w:rsid w:val="001906EB"/>
    <w:rsid w:val="00190717"/>
    <w:rsid w:val="001908AD"/>
    <w:rsid w:val="001909CD"/>
    <w:rsid w:val="001909DB"/>
    <w:rsid w:val="00190D52"/>
    <w:rsid w:val="00190EA3"/>
    <w:rsid w:val="00190EC8"/>
    <w:rsid w:val="00191071"/>
    <w:rsid w:val="001912E7"/>
    <w:rsid w:val="00191497"/>
    <w:rsid w:val="001914F7"/>
    <w:rsid w:val="001917AE"/>
    <w:rsid w:val="0019180B"/>
    <w:rsid w:val="00191BC6"/>
    <w:rsid w:val="00191C50"/>
    <w:rsid w:val="00191E99"/>
    <w:rsid w:val="001920FA"/>
    <w:rsid w:val="001922F9"/>
    <w:rsid w:val="00192635"/>
    <w:rsid w:val="001926A1"/>
    <w:rsid w:val="001927F1"/>
    <w:rsid w:val="00192846"/>
    <w:rsid w:val="00192865"/>
    <w:rsid w:val="001928E7"/>
    <w:rsid w:val="001929FA"/>
    <w:rsid w:val="00192A81"/>
    <w:rsid w:val="00192AA9"/>
    <w:rsid w:val="00192B23"/>
    <w:rsid w:val="00192B2C"/>
    <w:rsid w:val="00192C42"/>
    <w:rsid w:val="00192DC5"/>
    <w:rsid w:val="00192DD6"/>
    <w:rsid w:val="0019316F"/>
    <w:rsid w:val="00193298"/>
    <w:rsid w:val="0019365F"/>
    <w:rsid w:val="0019371E"/>
    <w:rsid w:val="00193A62"/>
    <w:rsid w:val="00193AB8"/>
    <w:rsid w:val="00193BD3"/>
    <w:rsid w:val="0019417B"/>
    <w:rsid w:val="00194231"/>
    <w:rsid w:val="0019427C"/>
    <w:rsid w:val="00194353"/>
    <w:rsid w:val="001945F6"/>
    <w:rsid w:val="00194621"/>
    <w:rsid w:val="0019469B"/>
    <w:rsid w:val="001946E3"/>
    <w:rsid w:val="00194E85"/>
    <w:rsid w:val="00195247"/>
    <w:rsid w:val="00195303"/>
    <w:rsid w:val="00195489"/>
    <w:rsid w:val="0019554F"/>
    <w:rsid w:val="00195D88"/>
    <w:rsid w:val="00196032"/>
    <w:rsid w:val="00196382"/>
    <w:rsid w:val="001965D1"/>
    <w:rsid w:val="00196611"/>
    <w:rsid w:val="00196618"/>
    <w:rsid w:val="00196811"/>
    <w:rsid w:val="00196A28"/>
    <w:rsid w:val="00196A8D"/>
    <w:rsid w:val="00196D93"/>
    <w:rsid w:val="0019718F"/>
    <w:rsid w:val="0019721C"/>
    <w:rsid w:val="001975F4"/>
    <w:rsid w:val="00197E43"/>
    <w:rsid w:val="00197F01"/>
    <w:rsid w:val="001A0038"/>
    <w:rsid w:val="001A090D"/>
    <w:rsid w:val="001A0C85"/>
    <w:rsid w:val="001A111F"/>
    <w:rsid w:val="001A1299"/>
    <w:rsid w:val="001A1585"/>
    <w:rsid w:val="001A18C3"/>
    <w:rsid w:val="001A19F1"/>
    <w:rsid w:val="001A1A5E"/>
    <w:rsid w:val="001A1C09"/>
    <w:rsid w:val="001A1C55"/>
    <w:rsid w:val="001A1D10"/>
    <w:rsid w:val="001A1E82"/>
    <w:rsid w:val="001A1EC3"/>
    <w:rsid w:val="001A2075"/>
    <w:rsid w:val="001A216F"/>
    <w:rsid w:val="001A2286"/>
    <w:rsid w:val="001A22A4"/>
    <w:rsid w:val="001A22B7"/>
    <w:rsid w:val="001A24D5"/>
    <w:rsid w:val="001A2536"/>
    <w:rsid w:val="001A2708"/>
    <w:rsid w:val="001A293B"/>
    <w:rsid w:val="001A2AC5"/>
    <w:rsid w:val="001A2B97"/>
    <w:rsid w:val="001A2F82"/>
    <w:rsid w:val="001A31EB"/>
    <w:rsid w:val="001A33A0"/>
    <w:rsid w:val="001A3700"/>
    <w:rsid w:val="001A3B40"/>
    <w:rsid w:val="001A3C35"/>
    <w:rsid w:val="001A3CB5"/>
    <w:rsid w:val="001A3DCC"/>
    <w:rsid w:val="001A3E0A"/>
    <w:rsid w:val="001A3FA1"/>
    <w:rsid w:val="001A3FC0"/>
    <w:rsid w:val="001A4263"/>
    <w:rsid w:val="001A42FE"/>
    <w:rsid w:val="001A430A"/>
    <w:rsid w:val="001A48E8"/>
    <w:rsid w:val="001A4D8E"/>
    <w:rsid w:val="001A5295"/>
    <w:rsid w:val="001A5361"/>
    <w:rsid w:val="001A54DC"/>
    <w:rsid w:val="001A5582"/>
    <w:rsid w:val="001A56E4"/>
    <w:rsid w:val="001A5A3F"/>
    <w:rsid w:val="001A5A49"/>
    <w:rsid w:val="001A5ABB"/>
    <w:rsid w:val="001A5E4E"/>
    <w:rsid w:val="001A5EC3"/>
    <w:rsid w:val="001A5F00"/>
    <w:rsid w:val="001A6141"/>
    <w:rsid w:val="001A6265"/>
    <w:rsid w:val="001A6297"/>
    <w:rsid w:val="001A6311"/>
    <w:rsid w:val="001A6339"/>
    <w:rsid w:val="001A6417"/>
    <w:rsid w:val="001A66CB"/>
    <w:rsid w:val="001A676C"/>
    <w:rsid w:val="001A69A2"/>
    <w:rsid w:val="001A6B2F"/>
    <w:rsid w:val="001A6B57"/>
    <w:rsid w:val="001A6D7E"/>
    <w:rsid w:val="001A6E75"/>
    <w:rsid w:val="001A6EA4"/>
    <w:rsid w:val="001A6F76"/>
    <w:rsid w:val="001A716F"/>
    <w:rsid w:val="001A738C"/>
    <w:rsid w:val="001A746F"/>
    <w:rsid w:val="001A7598"/>
    <w:rsid w:val="001A79E9"/>
    <w:rsid w:val="001A7CB4"/>
    <w:rsid w:val="001B00B4"/>
    <w:rsid w:val="001B011D"/>
    <w:rsid w:val="001B0337"/>
    <w:rsid w:val="001B0553"/>
    <w:rsid w:val="001B0817"/>
    <w:rsid w:val="001B0844"/>
    <w:rsid w:val="001B08EA"/>
    <w:rsid w:val="001B0E76"/>
    <w:rsid w:val="001B0FE7"/>
    <w:rsid w:val="001B11E7"/>
    <w:rsid w:val="001B1469"/>
    <w:rsid w:val="001B15D0"/>
    <w:rsid w:val="001B181D"/>
    <w:rsid w:val="001B19F6"/>
    <w:rsid w:val="001B1B1D"/>
    <w:rsid w:val="001B1E16"/>
    <w:rsid w:val="001B1ED1"/>
    <w:rsid w:val="001B1F39"/>
    <w:rsid w:val="001B2348"/>
    <w:rsid w:val="001B25F8"/>
    <w:rsid w:val="001B289C"/>
    <w:rsid w:val="001B2988"/>
    <w:rsid w:val="001B2D1D"/>
    <w:rsid w:val="001B2EF1"/>
    <w:rsid w:val="001B3259"/>
    <w:rsid w:val="001B3664"/>
    <w:rsid w:val="001B3695"/>
    <w:rsid w:val="001B36ED"/>
    <w:rsid w:val="001B374F"/>
    <w:rsid w:val="001B37DC"/>
    <w:rsid w:val="001B381A"/>
    <w:rsid w:val="001B461F"/>
    <w:rsid w:val="001B48E7"/>
    <w:rsid w:val="001B4946"/>
    <w:rsid w:val="001B4E16"/>
    <w:rsid w:val="001B4F9D"/>
    <w:rsid w:val="001B508A"/>
    <w:rsid w:val="001B5107"/>
    <w:rsid w:val="001B57A0"/>
    <w:rsid w:val="001B59A9"/>
    <w:rsid w:val="001B5AF4"/>
    <w:rsid w:val="001B5BB6"/>
    <w:rsid w:val="001B5C27"/>
    <w:rsid w:val="001B5DB7"/>
    <w:rsid w:val="001B61B0"/>
    <w:rsid w:val="001B63CB"/>
    <w:rsid w:val="001B65AF"/>
    <w:rsid w:val="001B65DE"/>
    <w:rsid w:val="001B665D"/>
    <w:rsid w:val="001B67A9"/>
    <w:rsid w:val="001B67DC"/>
    <w:rsid w:val="001B731F"/>
    <w:rsid w:val="001B7379"/>
    <w:rsid w:val="001B77EC"/>
    <w:rsid w:val="001B7A3F"/>
    <w:rsid w:val="001B7AC6"/>
    <w:rsid w:val="001B7CEF"/>
    <w:rsid w:val="001B7E80"/>
    <w:rsid w:val="001C0032"/>
    <w:rsid w:val="001C00FA"/>
    <w:rsid w:val="001C0149"/>
    <w:rsid w:val="001C01CC"/>
    <w:rsid w:val="001C042E"/>
    <w:rsid w:val="001C05CF"/>
    <w:rsid w:val="001C070A"/>
    <w:rsid w:val="001C09B9"/>
    <w:rsid w:val="001C0B5B"/>
    <w:rsid w:val="001C0C20"/>
    <w:rsid w:val="001C0C5C"/>
    <w:rsid w:val="001C0EEE"/>
    <w:rsid w:val="001C1110"/>
    <w:rsid w:val="001C1196"/>
    <w:rsid w:val="001C11DC"/>
    <w:rsid w:val="001C14F6"/>
    <w:rsid w:val="001C1510"/>
    <w:rsid w:val="001C17AB"/>
    <w:rsid w:val="001C17FA"/>
    <w:rsid w:val="001C18B8"/>
    <w:rsid w:val="001C1B1E"/>
    <w:rsid w:val="001C1DF3"/>
    <w:rsid w:val="001C1F1C"/>
    <w:rsid w:val="001C21FC"/>
    <w:rsid w:val="001C2570"/>
    <w:rsid w:val="001C25C5"/>
    <w:rsid w:val="001C26E4"/>
    <w:rsid w:val="001C280C"/>
    <w:rsid w:val="001C2828"/>
    <w:rsid w:val="001C2E4C"/>
    <w:rsid w:val="001C3241"/>
    <w:rsid w:val="001C32F7"/>
    <w:rsid w:val="001C3BAE"/>
    <w:rsid w:val="001C4156"/>
    <w:rsid w:val="001C41AD"/>
    <w:rsid w:val="001C41F3"/>
    <w:rsid w:val="001C4579"/>
    <w:rsid w:val="001C4692"/>
    <w:rsid w:val="001C50EB"/>
    <w:rsid w:val="001C5325"/>
    <w:rsid w:val="001C53C2"/>
    <w:rsid w:val="001C5445"/>
    <w:rsid w:val="001C552E"/>
    <w:rsid w:val="001C579B"/>
    <w:rsid w:val="001C57C5"/>
    <w:rsid w:val="001C588C"/>
    <w:rsid w:val="001C590F"/>
    <w:rsid w:val="001C5ACA"/>
    <w:rsid w:val="001C5BA4"/>
    <w:rsid w:val="001C612A"/>
    <w:rsid w:val="001C61F8"/>
    <w:rsid w:val="001C6303"/>
    <w:rsid w:val="001C641E"/>
    <w:rsid w:val="001C677D"/>
    <w:rsid w:val="001C6A59"/>
    <w:rsid w:val="001C6BED"/>
    <w:rsid w:val="001C6C41"/>
    <w:rsid w:val="001C6E1C"/>
    <w:rsid w:val="001C6E58"/>
    <w:rsid w:val="001C6EFB"/>
    <w:rsid w:val="001C7278"/>
    <w:rsid w:val="001C7582"/>
    <w:rsid w:val="001C7BCD"/>
    <w:rsid w:val="001D01DF"/>
    <w:rsid w:val="001D0229"/>
    <w:rsid w:val="001D0416"/>
    <w:rsid w:val="001D0597"/>
    <w:rsid w:val="001D05B0"/>
    <w:rsid w:val="001D072F"/>
    <w:rsid w:val="001D0A08"/>
    <w:rsid w:val="001D0CF0"/>
    <w:rsid w:val="001D1230"/>
    <w:rsid w:val="001D141F"/>
    <w:rsid w:val="001D1A21"/>
    <w:rsid w:val="001D1AE3"/>
    <w:rsid w:val="001D1BFA"/>
    <w:rsid w:val="001D1C26"/>
    <w:rsid w:val="001D26DC"/>
    <w:rsid w:val="001D26DD"/>
    <w:rsid w:val="001D29D7"/>
    <w:rsid w:val="001D2B95"/>
    <w:rsid w:val="001D2D60"/>
    <w:rsid w:val="001D2D69"/>
    <w:rsid w:val="001D308B"/>
    <w:rsid w:val="001D35F1"/>
    <w:rsid w:val="001D3808"/>
    <w:rsid w:val="001D3862"/>
    <w:rsid w:val="001D3B09"/>
    <w:rsid w:val="001D47F1"/>
    <w:rsid w:val="001D4AE4"/>
    <w:rsid w:val="001D4B3D"/>
    <w:rsid w:val="001D4B80"/>
    <w:rsid w:val="001D54A9"/>
    <w:rsid w:val="001D58FD"/>
    <w:rsid w:val="001D59BB"/>
    <w:rsid w:val="001D61CB"/>
    <w:rsid w:val="001D643B"/>
    <w:rsid w:val="001D6768"/>
    <w:rsid w:val="001D6A11"/>
    <w:rsid w:val="001D6AB6"/>
    <w:rsid w:val="001D6CCC"/>
    <w:rsid w:val="001D6D9C"/>
    <w:rsid w:val="001D7005"/>
    <w:rsid w:val="001D729C"/>
    <w:rsid w:val="001D7459"/>
    <w:rsid w:val="001D75F2"/>
    <w:rsid w:val="001D7903"/>
    <w:rsid w:val="001D7B23"/>
    <w:rsid w:val="001D7C83"/>
    <w:rsid w:val="001D7E83"/>
    <w:rsid w:val="001E009E"/>
    <w:rsid w:val="001E0161"/>
    <w:rsid w:val="001E0191"/>
    <w:rsid w:val="001E02A2"/>
    <w:rsid w:val="001E0387"/>
    <w:rsid w:val="001E06F1"/>
    <w:rsid w:val="001E0835"/>
    <w:rsid w:val="001E0957"/>
    <w:rsid w:val="001E0B10"/>
    <w:rsid w:val="001E10A0"/>
    <w:rsid w:val="001E11FA"/>
    <w:rsid w:val="001E12E4"/>
    <w:rsid w:val="001E12F4"/>
    <w:rsid w:val="001E1363"/>
    <w:rsid w:val="001E170F"/>
    <w:rsid w:val="001E1A51"/>
    <w:rsid w:val="001E1D58"/>
    <w:rsid w:val="001E1E74"/>
    <w:rsid w:val="001E1E7F"/>
    <w:rsid w:val="001E21DE"/>
    <w:rsid w:val="001E21FA"/>
    <w:rsid w:val="001E22A2"/>
    <w:rsid w:val="001E2564"/>
    <w:rsid w:val="001E25C0"/>
    <w:rsid w:val="001E281C"/>
    <w:rsid w:val="001E2967"/>
    <w:rsid w:val="001E2AAB"/>
    <w:rsid w:val="001E2B5D"/>
    <w:rsid w:val="001E2BEC"/>
    <w:rsid w:val="001E33B6"/>
    <w:rsid w:val="001E341E"/>
    <w:rsid w:val="001E38F0"/>
    <w:rsid w:val="001E3B34"/>
    <w:rsid w:val="001E3E37"/>
    <w:rsid w:val="001E3F0E"/>
    <w:rsid w:val="001E3F2A"/>
    <w:rsid w:val="001E416E"/>
    <w:rsid w:val="001E4285"/>
    <w:rsid w:val="001E45D5"/>
    <w:rsid w:val="001E4626"/>
    <w:rsid w:val="001E49DF"/>
    <w:rsid w:val="001E4AD9"/>
    <w:rsid w:val="001E4B61"/>
    <w:rsid w:val="001E4B81"/>
    <w:rsid w:val="001E4C73"/>
    <w:rsid w:val="001E4F1A"/>
    <w:rsid w:val="001E5072"/>
    <w:rsid w:val="001E5581"/>
    <w:rsid w:val="001E5967"/>
    <w:rsid w:val="001E59AC"/>
    <w:rsid w:val="001E5B3A"/>
    <w:rsid w:val="001E5CB7"/>
    <w:rsid w:val="001E5F65"/>
    <w:rsid w:val="001E6281"/>
    <w:rsid w:val="001E672A"/>
    <w:rsid w:val="001E696A"/>
    <w:rsid w:val="001E6A41"/>
    <w:rsid w:val="001E6C3C"/>
    <w:rsid w:val="001E6C41"/>
    <w:rsid w:val="001E6DDE"/>
    <w:rsid w:val="001E7166"/>
    <w:rsid w:val="001E7347"/>
    <w:rsid w:val="001E78A7"/>
    <w:rsid w:val="001E7A5F"/>
    <w:rsid w:val="001E7AF3"/>
    <w:rsid w:val="001F00F5"/>
    <w:rsid w:val="001F03C0"/>
    <w:rsid w:val="001F043F"/>
    <w:rsid w:val="001F06F0"/>
    <w:rsid w:val="001F09F8"/>
    <w:rsid w:val="001F0D31"/>
    <w:rsid w:val="001F0DFD"/>
    <w:rsid w:val="001F0E63"/>
    <w:rsid w:val="001F0E75"/>
    <w:rsid w:val="001F0FD4"/>
    <w:rsid w:val="001F109F"/>
    <w:rsid w:val="001F118D"/>
    <w:rsid w:val="001F13B1"/>
    <w:rsid w:val="001F1519"/>
    <w:rsid w:val="001F16B1"/>
    <w:rsid w:val="001F16B5"/>
    <w:rsid w:val="001F17F8"/>
    <w:rsid w:val="001F19FC"/>
    <w:rsid w:val="001F1AED"/>
    <w:rsid w:val="001F1B10"/>
    <w:rsid w:val="001F1CB7"/>
    <w:rsid w:val="001F1E75"/>
    <w:rsid w:val="001F1EA7"/>
    <w:rsid w:val="001F2072"/>
    <w:rsid w:val="001F222F"/>
    <w:rsid w:val="001F24D3"/>
    <w:rsid w:val="001F28D6"/>
    <w:rsid w:val="001F2E79"/>
    <w:rsid w:val="001F3659"/>
    <w:rsid w:val="001F399C"/>
    <w:rsid w:val="001F3AA4"/>
    <w:rsid w:val="001F4048"/>
    <w:rsid w:val="001F4177"/>
    <w:rsid w:val="001F44FB"/>
    <w:rsid w:val="001F452C"/>
    <w:rsid w:val="001F45C5"/>
    <w:rsid w:val="001F4721"/>
    <w:rsid w:val="001F479C"/>
    <w:rsid w:val="001F4D6C"/>
    <w:rsid w:val="001F4E68"/>
    <w:rsid w:val="001F5020"/>
    <w:rsid w:val="001F5096"/>
    <w:rsid w:val="001F52FB"/>
    <w:rsid w:val="001F54F6"/>
    <w:rsid w:val="001F55B0"/>
    <w:rsid w:val="001F5695"/>
    <w:rsid w:val="001F585F"/>
    <w:rsid w:val="001F5C18"/>
    <w:rsid w:val="001F5E72"/>
    <w:rsid w:val="001F5E93"/>
    <w:rsid w:val="001F622F"/>
    <w:rsid w:val="001F6981"/>
    <w:rsid w:val="001F6D4A"/>
    <w:rsid w:val="001F6DB5"/>
    <w:rsid w:val="001F7255"/>
    <w:rsid w:val="001F7624"/>
    <w:rsid w:val="001F76F1"/>
    <w:rsid w:val="001F79F0"/>
    <w:rsid w:val="002001D8"/>
    <w:rsid w:val="002003B2"/>
    <w:rsid w:val="00200768"/>
    <w:rsid w:val="00200A6B"/>
    <w:rsid w:val="00200B65"/>
    <w:rsid w:val="002015F9"/>
    <w:rsid w:val="002017F3"/>
    <w:rsid w:val="0020197D"/>
    <w:rsid w:val="002019C3"/>
    <w:rsid w:val="002019DE"/>
    <w:rsid w:val="00201A79"/>
    <w:rsid w:val="00201C07"/>
    <w:rsid w:val="0020203A"/>
    <w:rsid w:val="0020206B"/>
    <w:rsid w:val="00202212"/>
    <w:rsid w:val="00202358"/>
    <w:rsid w:val="002023AA"/>
    <w:rsid w:val="002024BF"/>
    <w:rsid w:val="0020278C"/>
    <w:rsid w:val="00202855"/>
    <w:rsid w:val="00202B1D"/>
    <w:rsid w:val="00202BBA"/>
    <w:rsid w:val="00202F70"/>
    <w:rsid w:val="00202FF3"/>
    <w:rsid w:val="00203101"/>
    <w:rsid w:val="002036B4"/>
    <w:rsid w:val="0020370E"/>
    <w:rsid w:val="0020386F"/>
    <w:rsid w:val="0020397C"/>
    <w:rsid w:val="00203BFC"/>
    <w:rsid w:val="00203DD4"/>
    <w:rsid w:val="00203DFF"/>
    <w:rsid w:val="00204543"/>
    <w:rsid w:val="002046AD"/>
    <w:rsid w:val="00204982"/>
    <w:rsid w:val="00204B40"/>
    <w:rsid w:val="00204B71"/>
    <w:rsid w:val="00204BB6"/>
    <w:rsid w:val="00204E41"/>
    <w:rsid w:val="002053EE"/>
    <w:rsid w:val="002054F9"/>
    <w:rsid w:val="0020559C"/>
    <w:rsid w:val="00205679"/>
    <w:rsid w:val="0020577D"/>
    <w:rsid w:val="00205BB2"/>
    <w:rsid w:val="00205D27"/>
    <w:rsid w:val="00205D4B"/>
    <w:rsid w:val="00205DCE"/>
    <w:rsid w:val="00205EEC"/>
    <w:rsid w:val="00205F5E"/>
    <w:rsid w:val="00206030"/>
    <w:rsid w:val="00206577"/>
    <w:rsid w:val="002066B5"/>
    <w:rsid w:val="002066D9"/>
    <w:rsid w:val="00206A8D"/>
    <w:rsid w:val="00206DE7"/>
    <w:rsid w:val="00206E32"/>
    <w:rsid w:val="00207907"/>
    <w:rsid w:val="0020798C"/>
    <w:rsid w:val="00207CCC"/>
    <w:rsid w:val="00207F66"/>
    <w:rsid w:val="0021028C"/>
    <w:rsid w:val="00210CD4"/>
    <w:rsid w:val="00210D92"/>
    <w:rsid w:val="00211665"/>
    <w:rsid w:val="00211BBE"/>
    <w:rsid w:val="00212181"/>
    <w:rsid w:val="00212441"/>
    <w:rsid w:val="00212574"/>
    <w:rsid w:val="0021281D"/>
    <w:rsid w:val="00212AD2"/>
    <w:rsid w:val="00212C28"/>
    <w:rsid w:val="00212DD2"/>
    <w:rsid w:val="00213498"/>
    <w:rsid w:val="00213599"/>
    <w:rsid w:val="002137A4"/>
    <w:rsid w:val="0021386C"/>
    <w:rsid w:val="002139A2"/>
    <w:rsid w:val="00213FB6"/>
    <w:rsid w:val="0021431A"/>
    <w:rsid w:val="0021451B"/>
    <w:rsid w:val="00214B1A"/>
    <w:rsid w:val="00214B2C"/>
    <w:rsid w:val="00214ED8"/>
    <w:rsid w:val="00214F19"/>
    <w:rsid w:val="00214F52"/>
    <w:rsid w:val="002150B3"/>
    <w:rsid w:val="00215228"/>
    <w:rsid w:val="0021536F"/>
    <w:rsid w:val="00215497"/>
    <w:rsid w:val="002155AC"/>
    <w:rsid w:val="00215640"/>
    <w:rsid w:val="00215659"/>
    <w:rsid w:val="00215662"/>
    <w:rsid w:val="002156C6"/>
    <w:rsid w:val="002156CC"/>
    <w:rsid w:val="00215E6A"/>
    <w:rsid w:val="002161AD"/>
    <w:rsid w:val="00216333"/>
    <w:rsid w:val="002165DE"/>
    <w:rsid w:val="0021670E"/>
    <w:rsid w:val="00216977"/>
    <w:rsid w:val="00216D64"/>
    <w:rsid w:val="00216D94"/>
    <w:rsid w:val="00217326"/>
    <w:rsid w:val="0021736A"/>
    <w:rsid w:val="002173D8"/>
    <w:rsid w:val="0021768A"/>
    <w:rsid w:val="00217913"/>
    <w:rsid w:val="00217C87"/>
    <w:rsid w:val="00217EC4"/>
    <w:rsid w:val="0022035D"/>
    <w:rsid w:val="002206C0"/>
    <w:rsid w:val="00220717"/>
    <w:rsid w:val="0022071F"/>
    <w:rsid w:val="0022076E"/>
    <w:rsid w:val="00220817"/>
    <w:rsid w:val="00220E62"/>
    <w:rsid w:val="00220F1E"/>
    <w:rsid w:val="00220F7C"/>
    <w:rsid w:val="00221012"/>
    <w:rsid w:val="0022116C"/>
    <w:rsid w:val="00221436"/>
    <w:rsid w:val="0022146C"/>
    <w:rsid w:val="002214DB"/>
    <w:rsid w:val="002215B7"/>
    <w:rsid w:val="002215CD"/>
    <w:rsid w:val="0022168B"/>
    <w:rsid w:val="002218BC"/>
    <w:rsid w:val="00221A9E"/>
    <w:rsid w:val="00221B8C"/>
    <w:rsid w:val="00221C01"/>
    <w:rsid w:val="00221D29"/>
    <w:rsid w:val="00222205"/>
    <w:rsid w:val="00222233"/>
    <w:rsid w:val="002225DD"/>
    <w:rsid w:val="0022282F"/>
    <w:rsid w:val="002228B6"/>
    <w:rsid w:val="00222C2E"/>
    <w:rsid w:val="00222DF0"/>
    <w:rsid w:val="00222E76"/>
    <w:rsid w:val="00222FAE"/>
    <w:rsid w:val="0022304E"/>
    <w:rsid w:val="002236D3"/>
    <w:rsid w:val="00223DFB"/>
    <w:rsid w:val="00224024"/>
    <w:rsid w:val="002240CE"/>
    <w:rsid w:val="00224222"/>
    <w:rsid w:val="002242C9"/>
    <w:rsid w:val="002242E1"/>
    <w:rsid w:val="002243C8"/>
    <w:rsid w:val="00224EFE"/>
    <w:rsid w:val="002250A3"/>
    <w:rsid w:val="00225113"/>
    <w:rsid w:val="0022513A"/>
    <w:rsid w:val="002251E1"/>
    <w:rsid w:val="00225228"/>
    <w:rsid w:val="0022536C"/>
    <w:rsid w:val="00225810"/>
    <w:rsid w:val="00225B9A"/>
    <w:rsid w:val="00225DA6"/>
    <w:rsid w:val="00225EA4"/>
    <w:rsid w:val="00225F7E"/>
    <w:rsid w:val="00225FF9"/>
    <w:rsid w:val="0022633D"/>
    <w:rsid w:val="002263C4"/>
    <w:rsid w:val="0022675B"/>
    <w:rsid w:val="00226834"/>
    <w:rsid w:val="002268B0"/>
    <w:rsid w:val="00226CD1"/>
    <w:rsid w:val="00226DEC"/>
    <w:rsid w:val="0022712C"/>
    <w:rsid w:val="00227133"/>
    <w:rsid w:val="0022718C"/>
    <w:rsid w:val="00227305"/>
    <w:rsid w:val="0022754D"/>
    <w:rsid w:val="0022775E"/>
    <w:rsid w:val="00227B47"/>
    <w:rsid w:val="00227B72"/>
    <w:rsid w:val="00227BB0"/>
    <w:rsid w:val="002302A7"/>
    <w:rsid w:val="002307A7"/>
    <w:rsid w:val="002308F0"/>
    <w:rsid w:val="00230A19"/>
    <w:rsid w:val="00230B13"/>
    <w:rsid w:val="00230E52"/>
    <w:rsid w:val="00231198"/>
    <w:rsid w:val="002312B4"/>
    <w:rsid w:val="002318D7"/>
    <w:rsid w:val="00232030"/>
    <w:rsid w:val="00232793"/>
    <w:rsid w:val="002327F8"/>
    <w:rsid w:val="00232AE0"/>
    <w:rsid w:val="00232E8A"/>
    <w:rsid w:val="00232EEE"/>
    <w:rsid w:val="0023303F"/>
    <w:rsid w:val="00233100"/>
    <w:rsid w:val="00233208"/>
    <w:rsid w:val="00233310"/>
    <w:rsid w:val="0023339B"/>
    <w:rsid w:val="00233455"/>
    <w:rsid w:val="002337B6"/>
    <w:rsid w:val="00233A69"/>
    <w:rsid w:val="00233CEE"/>
    <w:rsid w:val="00233D2A"/>
    <w:rsid w:val="00233F10"/>
    <w:rsid w:val="00233FA1"/>
    <w:rsid w:val="0023405E"/>
    <w:rsid w:val="0023425F"/>
    <w:rsid w:val="002344E4"/>
    <w:rsid w:val="0023456E"/>
    <w:rsid w:val="002345D2"/>
    <w:rsid w:val="00234624"/>
    <w:rsid w:val="0023474D"/>
    <w:rsid w:val="00234E44"/>
    <w:rsid w:val="00234FCF"/>
    <w:rsid w:val="00235036"/>
    <w:rsid w:val="00235233"/>
    <w:rsid w:val="00235239"/>
    <w:rsid w:val="00235359"/>
    <w:rsid w:val="0023537B"/>
    <w:rsid w:val="00235997"/>
    <w:rsid w:val="00235A3A"/>
    <w:rsid w:val="00235EED"/>
    <w:rsid w:val="00236368"/>
    <w:rsid w:val="0023668B"/>
    <w:rsid w:val="0023686C"/>
    <w:rsid w:val="00236AEB"/>
    <w:rsid w:val="00236CA3"/>
    <w:rsid w:val="002370D9"/>
    <w:rsid w:val="002370F1"/>
    <w:rsid w:val="002373DC"/>
    <w:rsid w:val="002375FC"/>
    <w:rsid w:val="0023760B"/>
    <w:rsid w:val="00237C61"/>
    <w:rsid w:val="00237E49"/>
    <w:rsid w:val="00237EAE"/>
    <w:rsid w:val="00240196"/>
    <w:rsid w:val="00240D2F"/>
    <w:rsid w:val="002417E7"/>
    <w:rsid w:val="002418A2"/>
    <w:rsid w:val="00241CD8"/>
    <w:rsid w:val="00241F18"/>
    <w:rsid w:val="00241F6D"/>
    <w:rsid w:val="00242081"/>
    <w:rsid w:val="0024211D"/>
    <w:rsid w:val="002422C1"/>
    <w:rsid w:val="00242312"/>
    <w:rsid w:val="0024243A"/>
    <w:rsid w:val="00242652"/>
    <w:rsid w:val="00243009"/>
    <w:rsid w:val="0024364E"/>
    <w:rsid w:val="00243B96"/>
    <w:rsid w:val="00243CDB"/>
    <w:rsid w:val="002441DC"/>
    <w:rsid w:val="002445E8"/>
    <w:rsid w:val="00244FCC"/>
    <w:rsid w:val="00245015"/>
    <w:rsid w:val="002451B3"/>
    <w:rsid w:val="002451DC"/>
    <w:rsid w:val="00245451"/>
    <w:rsid w:val="00245A58"/>
    <w:rsid w:val="00245B94"/>
    <w:rsid w:val="00245D34"/>
    <w:rsid w:val="002464E1"/>
    <w:rsid w:val="002464ED"/>
    <w:rsid w:val="002464F8"/>
    <w:rsid w:val="00246C14"/>
    <w:rsid w:val="00246CB1"/>
    <w:rsid w:val="00246F3D"/>
    <w:rsid w:val="00247829"/>
    <w:rsid w:val="00247CF8"/>
    <w:rsid w:val="0025010A"/>
    <w:rsid w:val="0025031C"/>
    <w:rsid w:val="002503C6"/>
    <w:rsid w:val="002504A3"/>
    <w:rsid w:val="002504C7"/>
    <w:rsid w:val="0025087D"/>
    <w:rsid w:val="00250896"/>
    <w:rsid w:val="00250B9D"/>
    <w:rsid w:val="00250CF6"/>
    <w:rsid w:val="00251121"/>
    <w:rsid w:val="00251132"/>
    <w:rsid w:val="0025154B"/>
    <w:rsid w:val="00251EBD"/>
    <w:rsid w:val="0025260C"/>
    <w:rsid w:val="00252A17"/>
    <w:rsid w:val="00252D25"/>
    <w:rsid w:val="00252D78"/>
    <w:rsid w:val="00252EC2"/>
    <w:rsid w:val="0025301C"/>
    <w:rsid w:val="002530DD"/>
    <w:rsid w:val="002533F4"/>
    <w:rsid w:val="00253543"/>
    <w:rsid w:val="002539C1"/>
    <w:rsid w:val="00253E49"/>
    <w:rsid w:val="0025418B"/>
    <w:rsid w:val="00254871"/>
    <w:rsid w:val="002548C2"/>
    <w:rsid w:val="00254923"/>
    <w:rsid w:val="0025493B"/>
    <w:rsid w:val="00254976"/>
    <w:rsid w:val="00254A13"/>
    <w:rsid w:val="00254AF0"/>
    <w:rsid w:val="00254B2A"/>
    <w:rsid w:val="00254C64"/>
    <w:rsid w:val="00254E3C"/>
    <w:rsid w:val="002551D6"/>
    <w:rsid w:val="002555C5"/>
    <w:rsid w:val="00255E05"/>
    <w:rsid w:val="0025629C"/>
    <w:rsid w:val="002563B4"/>
    <w:rsid w:val="00256588"/>
    <w:rsid w:val="002565BB"/>
    <w:rsid w:val="00256A71"/>
    <w:rsid w:val="00256BA9"/>
    <w:rsid w:val="00256C39"/>
    <w:rsid w:val="00256C90"/>
    <w:rsid w:val="00256D57"/>
    <w:rsid w:val="00256F6E"/>
    <w:rsid w:val="002572FA"/>
    <w:rsid w:val="0025769E"/>
    <w:rsid w:val="002576B0"/>
    <w:rsid w:val="00257974"/>
    <w:rsid w:val="00257A28"/>
    <w:rsid w:val="00257D69"/>
    <w:rsid w:val="00257D84"/>
    <w:rsid w:val="00257ED6"/>
    <w:rsid w:val="00257F14"/>
    <w:rsid w:val="002600BC"/>
    <w:rsid w:val="00260125"/>
    <w:rsid w:val="002604E5"/>
    <w:rsid w:val="002609BA"/>
    <w:rsid w:val="00260D23"/>
    <w:rsid w:val="00260F14"/>
    <w:rsid w:val="00261188"/>
    <w:rsid w:val="002611CF"/>
    <w:rsid w:val="00261487"/>
    <w:rsid w:val="00261734"/>
    <w:rsid w:val="002617B9"/>
    <w:rsid w:val="002619BF"/>
    <w:rsid w:val="00261AEE"/>
    <w:rsid w:val="00261D0C"/>
    <w:rsid w:val="00261D35"/>
    <w:rsid w:val="0026243E"/>
    <w:rsid w:val="00262474"/>
    <w:rsid w:val="00262483"/>
    <w:rsid w:val="002625BB"/>
    <w:rsid w:val="002625F2"/>
    <w:rsid w:val="0026277C"/>
    <w:rsid w:val="00262D65"/>
    <w:rsid w:val="0026376A"/>
    <w:rsid w:val="00263810"/>
    <w:rsid w:val="00263A06"/>
    <w:rsid w:val="00263E2D"/>
    <w:rsid w:val="00263EAC"/>
    <w:rsid w:val="002649D0"/>
    <w:rsid w:val="00264B8D"/>
    <w:rsid w:val="00264D0D"/>
    <w:rsid w:val="00264E7E"/>
    <w:rsid w:val="00264EB1"/>
    <w:rsid w:val="002651FD"/>
    <w:rsid w:val="00265516"/>
    <w:rsid w:val="002655BB"/>
    <w:rsid w:val="00265858"/>
    <w:rsid w:val="002658B1"/>
    <w:rsid w:val="00265EE5"/>
    <w:rsid w:val="002660C5"/>
    <w:rsid w:val="002662B8"/>
    <w:rsid w:val="0026684E"/>
    <w:rsid w:val="00266855"/>
    <w:rsid w:val="00266B6F"/>
    <w:rsid w:val="00266B74"/>
    <w:rsid w:val="00266BC7"/>
    <w:rsid w:val="00266D9E"/>
    <w:rsid w:val="00267068"/>
    <w:rsid w:val="002671AC"/>
    <w:rsid w:val="0026729C"/>
    <w:rsid w:val="0026734A"/>
    <w:rsid w:val="002673B2"/>
    <w:rsid w:val="002675B4"/>
    <w:rsid w:val="0026771F"/>
    <w:rsid w:val="002677ED"/>
    <w:rsid w:val="002678F9"/>
    <w:rsid w:val="00267B3B"/>
    <w:rsid w:val="00267D46"/>
    <w:rsid w:val="00267D47"/>
    <w:rsid w:val="00270028"/>
    <w:rsid w:val="002703C0"/>
    <w:rsid w:val="002703D1"/>
    <w:rsid w:val="00270963"/>
    <w:rsid w:val="00270CBC"/>
    <w:rsid w:val="00270D20"/>
    <w:rsid w:val="00270DD2"/>
    <w:rsid w:val="00270E6E"/>
    <w:rsid w:val="00270F1A"/>
    <w:rsid w:val="0027103F"/>
    <w:rsid w:val="002712E0"/>
    <w:rsid w:val="0027130B"/>
    <w:rsid w:val="00271739"/>
    <w:rsid w:val="0027197A"/>
    <w:rsid w:val="00271981"/>
    <w:rsid w:val="002719F0"/>
    <w:rsid w:val="00271C32"/>
    <w:rsid w:val="00271D2B"/>
    <w:rsid w:val="00272027"/>
    <w:rsid w:val="00272052"/>
    <w:rsid w:val="002722FC"/>
    <w:rsid w:val="002725D3"/>
    <w:rsid w:val="002725DD"/>
    <w:rsid w:val="002726F9"/>
    <w:rsid w:val="00272773"/>
    <w:rsid w:val="002727A1"/>
    <w:rsid w:val="002728FE"/>
    <w:rsid w:val="002729B9"/>
    <w:rsid w:val="00272AD9"/>
    <w:rsid w:val="00272B2A"/>
    <w:rsid w:val="00272C8B"/>
    <w:rsid w:val="00272F1A"/>
    <w:rsid w:val="00272F6B"/>
    <w:rsid w:val="002730B8"/>
    <w:rsid w:val="00273260"/>
    <w:rsid w:val="0027333F"/>
    <w:rsid w:val="002735B1"/>
    <w:rsid w:val="00273604"/>
    <w:rsid w:val="0027379D"/>
    <w:rsid w:val="002737B2"/>
    <w:rsid w:val="00273915"/>
    <w:rsid w:val="00273A74"/>
    <w:rsid w:val="00273A8B"/>
    <w:rsid w:val="00273AFD"/>
    <w:rsid w:val="00273B33"/>
    <w:rsid w:val="00273DD2"/>
    <w:rsid w:val="00273EB9"/>
    <w:rsid w:val="00273F46"/>
    <w:rsid w:val="00274215"/>
    <w:rsid w:val="0027421F"/>
    <w:rsid w:val="002742AB"/>
    <w:rsid w:val="0027448F"/>
    <w:rsid w:val="00274568"/>
    <w:rsid w:val="0027456E"/>
    <w:rsid w:val="0027457F"/>
    <w:rsid w:val="0027479D"/>
    <w:rsid w:val="0027493B"/>
    <w:rsid w:val="002749F8"/>
    <w:rsid w:val="00274B17"/>
    <w:rsid w:val="00274B1F"/>
    <w:rsid w:val="00274CBF"/>
    <w:rsid w:val="00274D81"/>
    <w:rsid w:val="00274E2B"/>
    <w:rsid w:val="00274F72"/>
    <w:rsid w:val="00275827"/>
    <w:rsid w:val="00275DE1"/>
    <w:rsid w:val="00275E2E"/>
    <w:rsid w:val="00275FC1"/>
    <w:rsid w:val="0027608A"/>
    <w:rsid w:val="002760D5"/>
    <w:rsid w:val="002760EA"/>
    <w:rsid w:val="0027626C"/>
    <w:rsid w:val="002763FE"/>
    <w:rsid w:val="002764AC"/>
    <w:rsid w:val="00276A98"/>
    <w:rsid w:val="00276D29"/>
    <w:rsid w:val="00276EE1"/>
    <w:rsid w:val="0027737B"/>
    <w:rsid w:val="002775B3"/>
    <w:rsid w:val="0027786E"/>
    <w:rsid w:val="00277933"/>
    <w:rsid w:val="00277B68"/>
    <w:rsid w:val="00277C86"/>
    <w:rsid w:val="00277D45"/>
    <w:rsid w:val="00277F70"/>
    <w:rsid w:val="00277FE7"/>
    <w:rsid w:val="0028002F"/>
    <w:rsid w:val="00280269"/>
    <w:rsid w:val="002804E0"/>
    <w:rsid w:val="0028082C"/>
    <w:rsid w:val="00280859"/>
    <w:rsid w:val="00280D8B"/>
    <w:rsid w:val="00280E59"/>
    <w:rsid w:val="00280F30"/>
    <w:rsid w:val="00280FC3"/>
    <w:rsid w:val="00281051"/>
    <w:rsid w:val="00281234"/>
    <w:rsid w:val="002813A4"/>
    <w:rsid w:val="00281602"/>
    <w:rsid w:val="00281958"/>
    <w:rsid w:val="00281D50"/>
    <w:rsid w:val="00281EB5"/>
    <w:rsid w:val="00281F42"/>
    <w:rsid w:val="002821C4"/>
    <w:rsid w:val="00282252"/>
    <w:rsid w:val="002824D0"/>
    <w:rsid w:val="002825D5"/>
    <w:rsid w:val="00282B47"/>
    <w:rsid w:val="00282D2F"/>
    <w:rsid w:val="002833B3"/>
    <w:rsid w:val="00283982"/>
    <w:rsid w:val="0028398C"/>
    <w:rsid w:val="00283B49"/>
    <w:rsid w:val="00283C4F"/>
    <w:rsid w:val="0028424F"/>
    <w:rsid w:val="0028441D"/>
    <w:rsid w:val="0028447A"/>
    <w:rsid w:val="00284B9B"/>
    <w:rsid w:val="00284FD2"/>
    <w:rsid w:val="0028527C"/>
    <w:rsid w:val="00285459"/>
    <w:rsid w:val="002858B8"/>
    <w:rsid w:val="00285AB5"/>
    <w:rsid w:val="00285E99"/>
    <w:rsid w:val="00286802"/>
    <w:rsid w:val="002868C7"/>
    <w:rsid w:val="00286B0C"/>
    <w:rsid w:val="00286B1F"/>
    <w:rsid w:val="00286FAC"/>
    <w:rsid w:val="00287171"/>
    <w:rsid w:val="00287211"/>
    <w:rsid w:val="00287314"/>
    <w:rsid w:val="00287472"/>
    <w:rsid w:val="00287827"/>
    <w:rsid w:val="0029011D"/>
    <w:rsid w:val="002904CA"/>
    <w:rsid w:val="00290994"/>
    <w:rsid w:val="00290998"/>
    <w:rsid w:val="00290C4C"/>
    <w:rsid w:val="00290D47"/>
    <w:rsid w:val="00290EA1"/>
    <w:rsid w:val="00291574"/>
    <w:rsid w:val="0029168B"/>
    <w:rsid w:val="00291D92"/>
    <w:rsid w:val="002922AD"/>
    <w:rsid w:val="00292713"/>
    <w:rsid w:val="00292863"/>
    <w:rsid w:val="00292A5C"/>
    <w:rsid w:val="00292BDE"/>
    <w:rsid w:val="00292BF3"/>
    <w:rsid w:val="00292C96"/>
    <w:rsid w:val="00292DD9"/>
    <w:rsid w:val="00292E7E"/>
    <w:rsid w:val="00293078"/>
    <w:rsid w:val="00293145"/>
    <w:rsid w:val="002931B5"/>
    <w:rsid w:val="00293585"/>
    <w:rsid w:val="0029363C"/>
    <w:rsid w:val="00293743"/>
    <w:rsid w:val="00293C24"/>
    <w:rsid w:val="00293E26"/>
    <w:rsid w:val="002943C8"/>
    <w:rsid w:val="002947F9"/>
    <w:rsid w:val="002948EB"/>
    <w:rsid w:val="00294A01"/>
    <w:rsid w:val="00294A11"/>
    <w:rsid w:val="00294D78"/>
    <w:rsid w:val="00294E53"/>
    <w:rsid w:val="00294E54"/>
    <w:rsid w:val="00294EFC"/>
    <w:rsid w:val="00294FD2"/>
    <w:rsid w:val="00295054"/>
    <w:rsid w:val="00295696"/>
    <w:rsid w:val="00295A5F"/>
    <w:rsid w:val="00295DAC"/>
    <w:rsid w:val="00295F49"/>
    <w:rsid w:val="00296053"/>
    <w:rsid w:val="00296076"/>
    <w:rsid w:val="00296469"/>
    <w:rsid w:val="002964D5"/>
    <w:rsid w:val="00296584"/>
    <w:rsid w:val="00296657"/>
    <w:rsid w:val="00296832"/>
    <w:rsid w:val="00296915"/>
    <w:rsid w:val="00296A8E"/>
    <w:rsid w:val="00296AB7"/>
    <w:rsid w:val="00296C48"/>
    <w:rsid w:val="00296D65"/>
    <w:rsid w:val="00296DD5"/>
    <w:rsid w:val="00296EEC"/>
    <w:rsid w:val="0029733F"/>
    <w:rsid w:val="002974C2"/>
    <w:rsid w:val="0029761B"/>
    <w:rsid w:val="0029773F"/>
    <w:rsid w:val="002977FE"/>
    <w:rsid w:val="002978E4"/>
    <w:rsid w:val="00297A6A"/>
    <w:rsid w:val="002A0110"/>
    <w:rsid w:val="002A030B"/>
    <w:rsid w:val="002A031D"/>
    <w:rsid w:val="002A06B5"/>
    <w:rsid w:val="002A081B"/>
    <w:rsid w:val="002A0B85"/>
    <w:rsid w:val="002A0E9D"/>
    <w:rsid w:val="002A0F08"/>
    <w:rsid w:val="002A0FF5"/>
    <w:rsid w:val="002A106B"/>
    <w:rsid w:val="002A1361"/>
    <w:rsid w:val="002A1734"/>
    <w:rsid w:val="002A1874"/>
    <w:rsid w:val="002A19E0"/>
    <w:rsid w:val="002A1A07"/>
    <w:rsid w:val="002A1E97"/>
    <w:rsid w:val="002A1ECA"/>
    <w:rsid w:val="002A1FB6"/>
    <w:rsid w:val="002A20C0"/>
    <w:rsid w:val="002A21D9"/>
    <w:rsid w:val="002A2394"/>
    <w:rsid w:val="002A26C6"/>
    <w:rsid w:val="002A2805"/>
    <w:rsid w:val="002A2951"/>
    <w:rsid w:val="002A2D0C"/>
    <w:rsid w:val="002A2E6D"/>
    <w:rsid w:val="002A2EDF"/>
    <w:rsid w:val="002A30A1"/>
    <w:rsid w:val="002A3200"/>
    <w:rsid w:val="002A325D"/>
    <w:rsid w:val="002A326B"/>
    <w:rsid w:val="002A3413"/>
    <w:rsid w:val="002A34F1"/>
    <w:rsid w:val="002A3590"/>
    <w:rsid w:val="002A3800"/>
    <w:rsid w:val="002A3866"/>
    <w:rsid w:val="002A38DE"/>
    <w:rsid w:val="002A3955"/>
    <w:rsid w:val="002A3F50"/>
    <w:rsid w:val="002A429C"/>
    <w:rsid w:val="002A44EC"/>
    <w:rsid w:val="002A4791"/>
    <w:rsid w:val="002A4B91"/>
    <w:rsid w:val="002A4BCA"/>
    <w:rsid w:val="002A4E12"/>
    <w:rsid w:val="002A52DC"/>
    <w:rsid w:val="002A5342"/>
    <w:rsid w:val="002A5486"/>
    <w:rsid w:val="002A5797"/>
    <w:rsid w:val="002A5BAD"/>
    <w:rsid w:val="002A5CE7"/>
    <w:rsid w:val="002A5CEC"/>
    <w:rsid w:val="002A5E63"/>
    <w:rsid w:val="002A6126"/>
    <w:rsid w:val="002A652B"/>
    <w:rsid w:val="002A68CB"/>
    <w:rsid w:val="002A6A1B"/>
    <w:rsid w:val="002A6A88"/>
    <w:rsid w:val="002A6ADA"/>
    <w:rsid w:val="002A6B3B"/>
    <w:rsid w:val="002A6CC5"/>
    <w:rsid w:val="002A6E54"/>
    <w:rsid w:val="002A7069"/>
    <w:rsid w:val="002A72FD"/>
    <w:rsid w:val="002A744C"/>
    <w:rsid w:val="002A755B"/>
    <w:rsid w:val="002A7701"/>
    <w:rsid w:val="002A7B17"/>
    <w:rsid w:val="002A7BA2"/>
    <w:rsid w:val="002A7D05"/>
    <w:rsid w:val="002A7FF7"/>
    <w:rsid w:val="002B005B"/>
    <w:rsid w:val="002B0315"/>
    <w:rsid w:val="002B03AE"/>
    <w:rsid w:val="002B0707"/>
    <w:rsid w:val="002B0A46"/>
    <w:rsid w:val="002B0D69"/>
    <w:rsid w:val="002B0E86"/>
    <w:rsid w:val="002B13DC"/>
    <w:rsid w:val="002B15CF"/>
    <w:rsid w:val="002B174A"/>
    <w:rsid w:val="002B17FF"/>
    <w:rsid w:val="002B1804"/>
    <w:rsid w:val="002B18B6"/>
    <w:rsid w:val="002B192C"/>
    <w:rsid w:val="002B198C"/>
    <w:rsid w:val="002B1BA0"/>
    <w:rsid w:val="002B1BAD"/>
    <w:rsid w:val="002B1C37"/>
    <w:rsid w:val="002B1E4F"/>
    <w:rsid w:val="002B20A6"/>
    <w:rsid w:val="002B23F2"/>
    <w:rsid w:val="002B272F"/>
    <w:rsid w:val="002B294D"/>
    <w:rsid w:val="002B2D55"/>
    <w:rsid w:val="002B2E03"/>
    <w:rsid w:val="002B2E69"/>
    <w:rsid w:val="002B3104"/>
    <w:rsid w:val="002B32CA"/>
    <w:rsid w:val="002B3389"/>
    <w:rsid w:val="002B34F6"/>
    <w:rsid w:val="002B3512"/>
    <w:rsid w:val="002B36A7"/>
    <w:rsid w:val="002B3895"/>
    <w:rsid w:val="002B3C30"/>
    <w:rsid w:val="002B3CDD"/>
    <w:rsid w:val="002B3D25"/>
    <w:rsid w:val="002B3D8A"/>
    <w:rsid w:val="002B3F7D"/>
    <w:rsid w:val="002B3FC6"/>
    <w:rsid w:val="002B3FF0"/>
    <w:rsid w:val="002B40EF"/>
    <w:rsid w:val="002B426E"/>
    <w:rsid w:val="002B456F"/>
    <w:rsid w:val="002B477F"/>
    <w:rsid w:val="002B47B6"/>
    <w:rsid w:val="002B48CB"/>
    <w:rsid w:val="002B4A6F"/>
    <w:rsid w:val="002B4BC2"/>
    <w:rsid w:val="002B4CD0"/>
    <w:rsid w:val="002B4D27"/>
    <w:rsid w:val="002B553A"/>
    <w:rsid w:val="002B5727"/>
    <w:rsid w:val="002B594F"/>
    <w:rsid w:val="002B5A03"/>
    <w:rsid w:val="002B5C1F"/>
    <w:rsid w:val="002B5DF9"/>
    <w:rsid w:val="002B5E3D"/>
    <w:rsid w:val="002B5EB7"/>
    <w:rsid w:val="002B5F4D"/>
    <w:rsid w:val="002B61BC"/>
    <w:rsid w:val="002B65BE"/>
    <w:rsid w:val="002B6601"/>
    <w:rsid w:val="002B6626"/>
    <w:rsid w:val="002B6905"/>
    <w:rsid w:val="002B6906"/>
    <w:rsid w:val="002B6AE9"/>
    <w:rsid w:val="002B6C94"/>
    <w:rsid w:val="002B6D21"/>
    <w:rsid w:val="002B6F53"/>
    <w:rsid w:val="002B6F57"/>
    <w:rsid w:val="002B700B"/>
    <w:rsid w:val="002B70F4"/>
    <w:rsid w:val="002B757B"/>
    <w:rsid w:val="002B7679"/>
    <w:rsid w:val="002B7689"/>
    <w:rsid w:val="002B783F"/>
    <w:rsid w:val="002B7A67"/>
    <w:rsid w:val="002B7A77"/>
    <w:rsid w:val="002B7BEC"/>
    <w:rsid w:val="002B7D8D"/>
    <w:rsid w:val="002B7F55"/>
    <w:rsid w:val="002C02CC"/>
    <w:rsid w:val="002C05B4"/>
    <w:rsid w:val="002C075D"/>
    <w:rsid w:val="002C08F5"/>
    <w:rsid w:val="002C0A63"/>
    <w:rsid w:val="002C0BA5"/>
    <w:rsid w:val="002C0C24"/>
    <w:rsid w:val="002C0D04"/>
    <w:rsid w:val="002C0F04"/>
    <w:rsid w:val="002C0FBC"/>
    <w:rsid w:val="002C119D"/>
    <w:rsid w:val="002C124E"/>
    <w:rsid w:val="002C12BA"/>
    <w:rsid w:val="002C1645"/>
    <w:rsid w:val="002C1694"/>
    <w:rsid w:val="002C16D6"/>
    <w:rsid w:val="002C1891"/>
    <w:rsid w:val="002C19D9"/>
    <w:rsid w:val="002C1B64"/>
    <w:rsid w:val="002C1B89"/>
    <w:rsid w:val="002C1E28"/>
    <w:rsid w:val="002C1EC5"/>
    <w:rsid w:val="002C2052"/>
    <w:rsid w:val="002C230C"/>
    <w:rsid w:val="002C2BA8"/>
    <w:rsid w:val="002C2D76"/>
    <w:rsid w:val="002C329D"/>
    <w:rsid w:val="002C3445"/>
    <w:rsid w:val="002C3618"/>
    <w:rsid w:val="002C3906"/>
    <w:rsid w:val="002C3A34"/>
    <w:rsid w:val="002C3AF0"/>
    <w:rsid w:val="002C3D3A"/>
    <w:rsid w:val="002C3EEB"/>
    <w:rsid w:val="002C3FC3"/>
    <w:rsid w:val="002C42E7"/>
    <w:rsid w:val="002C432A"/>
    <w:rsid w:val="002C481D"/>
    <w:rsid w:val="002C4B61"/>
    <w:rsid w:val="002C4FE7"/>
    <w:rsid w:val="002C5247"/>
    <w:rsid w:val="002C52F5"/>
    <w:rsid w:val="002C55F6"/>
    <w:rsid w:val="002C5812"/>
    <w:rsid w:val="002C581A"/>
    <w:rsid w:val="002C5B4C"/>
    <w:rsid w:val="002C5DD9"/>
    <w:rsid w:val="002C60CF"/>
    <w:rsid w:val="002C6126"/>
    <w:rsid w:val="002C661F"/>
    <w:rsid w:val="002C68B4"/>
    <w:rsid w:val="002C6B69"/>
    <w:rsid w:val="002C6CD1"/>
    <w:rsid w:val="002C710F"/>
    <w:rsid w:val="002C7158"/>
    <w:rsid w:val="002C72A6"/>
    <w:rsid w:val="002C77A8"/>
    <w:rsid w:val="002C78E8"/>
    <w:rsid w:val="002C79B7"/>
    <w:rsid w:val="002D00EA"/>
    <w:rsid w:val="002D058A"/>
    <w:rsid w:val="002D066E"/>
    <w:rsid w:val="002D07BE"/>
    <w:rsid w:val="002D09E1"/>
    <w:rsid w:val="002D0ECF"/>
    <w:rsid w:val="002D0EE2"/>
    <w:rsid w:val="002D11F5"/>
    <w:rsid w:val="002D139F"/>
    <w:rsid w:val="002D13B3"/>
    <w:rsid w:val="002D1624"/>
    <w:rsid w:val="002D1736"/>
    <w:rsid w:val="002D182C"/>
    <w:rsid w:val="002D1873"/>
    <w:rsid w:val="002D190A"/>
    <w:rsid w:val="002D1A28"/>
    <w:rsid w:val="002D1C79"/>
    <w:rsid w:val="002D1CDB"/>
    <w:rsid w:val="002D2A06"/>
    <w:rsid w:val="002D32B3"/>
    <w:rsid w:val="002D34A3"/>
    <w:rsid w:val="002D3691"/>
    <w:rsid w:val="002D42A5"/>
    <w:rsid w:val="002D4726"/>
    <w:rsid w:val="002D47DC"/>
    <w:rsid w:val="002D4E23"/>
    <w:rsid w:val="002D53C2"/>
    <w:rsid w:val="002D53D3"/>
    <w:rsid w:val="002D54BF"/>
    <w:rsid w:val="002D57FC"/>
    <w:rsid w:val="002D5B89"/>
    <w:rsid w:val="002D5FAE"/>
    <w:rsid w:val="002D60DD"/>
    <w:rsid w:val="002D6146"/>
    <w:rsid w:val="002D6464"/>
    <w:rsid w:val="002D64BE"/>
    <w:rsid w:val="002D6991"/>
    <w:rsid w:val="002D69E4"/>
    <w:rsid w:val="002D6EE0"/>
    <w:rsid w:val="002D72DF"/>
    <w:rsid w:val="002D74A9"/>
    <w:rsid w:val="002D79B2"/>
    <w:rsid w:val="002D7E5D"/>
    <w:rsid w:val="002D7F62"/>
    <w:rsid w:val="002D7F6F"/>
    <w:rsid w:val="002E02B8"/>
    <w:rsid w:val="002E0C4B"/>
    <w:rsid w:val="002E0D61"/>
    <w:rsid w:val="002E0D91"/>
    <w:rsid w:val="002E0EAE"/>
    <w:rsid w:val="002E0FDB"/>
    <w:rsid w:val="002E106B"/>
    <w:rsid w:val="002E11BA"/>
    <w:rsid w:val="002E11D1"/>
    <w:rsid w:val="002E1251"/>
    <w:rsid w:val="002E1265"/>
    <w:rsid w:val="002E12AF"/>
    <w:rsid w:val="002E12E0"/>
    <w:rsid w:val="002E139A"/>
    <w:rsid w:val="002E13A8"/>
    <w:rsid w:val="002E1518"/>
    <w:rsid w:val="002E1559"/>
    <w:rsid w:val="002E19B8"/>
    <w:rsid w:val="002E1A19"/>
    <w:rsid w:val="002E1B8C"/>
    <w:rsid w:val="002E1D33"/>
    <w:rsid w:val="002E1E40"/>
    <w:rsid w:val="002E1EDD"/>
    <w:rsid w:val="002E2274"/>
    <w:rsid w:val="002E2293"/>
    <w:rsid w:val="002E2647"/>
    <w:rsid w:val="002E26F4"/>
    <w:rsid w:val="002E27BC"/>
    <w:rsid w:val="002E2B32"/>
    <w:rsid w:val="002E2E39"/>
    <w:rsid w:val="002E30D5"/>
    <w:rsid w:val="002E3476"/>
    <w:rsid w:val="002E34EB"/>
    <w:rsid w:val="002E3578"/>
    <w:rsid w:val="002E37C2"/>
    <w:rsid w:val="002E396A"/>
    <w:rsid w:val="002E3CF9"/>
    <w:rsid w:val="002E3DF2"/>
    <w:rsid w:val="002E3FC2"/>
    <w:rsid w:val="002E40EE"/>
    <w:rsid w:val="002E40FD"/>
    <w:rsid w:val="002E44AA"/>
    <w:rsid w:val="002E44D8"/>
    <w:rsid w:val="002E452F"/>
    <w:rsid w:val="002E45A0"/>
    <w:rsid w:val="002E4859"/>
    <w:rsid w:val="002E4AF5"/>
    <w:rsid w:val="002E4FF1"/>
    <w:rsid w:val="002E513D"/>
    <w:rsid w:val="002E5361"/>
    <w:rsid w:val="002E5391"/>
    <w:rsid w:val="002E53DB"/>
    <w:rsid w:val="002E56DA"/>
    <w:rsid w:val="002E5961"/>
    <w:rsid w:val="002E5A29"/>
    <w:rsid w:val="002E5C2D"/>
    <w:rsid w:val="002E5F8F"/>
    <w:rsid w:val="002E6509"/>
    <w:rsid w:val="002E6548"/>
    <w:rsid w:val="002E661D"/>
    <w:rsid w:val="002E66CA"/>
    <w:rsid w:val="002E68F4"/>
    <w:rsid w:val="002E6B8E"/>
    <w:rsid w:val="002E6B9A"/>
    <w:rsid w:val="002E6C30"/>
    <w:rsid w:val="002E6E2A"/>
    <w:rsid w:val="002E7324"/>
    <w:rsid w:val="002E78A5"/>
    <w:rsid w:val="002E7995"/>
    <w:rsid w:val="002E799B"/>
    <w:rsid w:val="002E7B26"/>
    <w:rsid w:val="002E7D5D"/>
    <w:rsid w:val="002F026F"/>
    <w:rsid w:val="002F03B7"/>
    <w:rsid w:val="002F03F3"/>
    <w:rsid w:val="002F044E"/>
    <w:rsid w:val="002F0587"/>
    <w:rsid w:val="002F063B"/>
    <w:rsid w:val="002F083E"/>
    <w:rsid w:val="002F0846"/>
    <w:rsid w:val="002F0974"/>
    <w:rsid w:val="002F0A1C"/>
    <w:rsid w:val="002F0A3E"/>
    <w:rsid w:val="002F0BBF"/>
    <w:rsid w:val="002F0F20"/>
    <w:rsid w:val="002F17A2"/>
    <w:rsid w:val="002F1DC3"/>
    <w:rsid w:val="002F1FE4"/>
    <w:rsid w:val="002F2011"/>
    <w:rsid w:val="002F20C9"/>
    <w:rsid w:val="002F24E0"/>
    <w:rsid w:val="002F27A1"/>
    <w:rsid w:val="002F27D5"/>
    <w:rsid w:val="002F285C"/>
    <w:rsid w:val="002F2A24"/>
    <w:rsid w:val="002F2B9B"/>
    <w:rsid w:val="002F2C0D"/>
    <w:rsid w:val="002F2D3F"/>
    <w:rsid w:val="002F2F5D"/>
    <w:rsid w:val="002F30BC"/>
    <w:rsid w:val="002F3718"/>
    <w:rsid w:val="002F37D5"/>
    <w:rsid w:val="002F38E3"/>
    <w:rsid w:val="002F3A2F"/>
    <w:rsid w:val="002F3E26"/>
    <w:rsid w:val="002F4145"/>
    <w:rsid w:val="002F4149"/>
    <w:rsid w:val="002F4626"/>
    <w:rsid w:val="002F46A7"/>
    <w:rsid w:val="002F4831"/>
    <w:rsid w:val="002F487D"/>
    <w:rsid w:val="002F4A13"/>
    <w:rsid w:val="002F4A20"/>
    <w:rsid w:val="002F4DA1"/>
    <w:rsid w:val="002F50B4"/>
    <w:rsid w:val="002F50FA"/>
    <w:rsid w:val="002F5308"/>
    <w:rsid w:val="002F53B6"/>
    <w:rsid w:val="002F57E0"/>
    <w:rsid w:val="002F57FD"/>
    <w:rsid w:val="002F5913"/>
    <w:rsid w:val="002F5AF3"/>
    <w:rsid w:val="002F5BC3"/>
    <w:rsid w:val="002F5C02"/>
    <w:rsid w:val="002F5EC5"/>
    <w:rsid w:val="002F60AC"/>
    <w:rsid w:val="002F67C1"/>
    <w:rsid w:val="002F68E4"/>
    <w:rsid w:val="002F6B1C"/>
    <w:rsid w:val="002F6C78"/>
    <w:rsid w:val="002F6DB9"/>
    <w:rsid w:val="002F705F"/>
    <w:rsid w:val="002F72A7"/>
    <w:rsid w:val="002F7616"/>
    <w:rsid w:val="002F77CB"/>
    <w:rsid w:val="002F7890"/>
    <w:rsid w:val="002F78AB"/>
    <w:rsid w:val="002F7B51"/>
    <w:rsid w:val="002F7B5E"/>
    <w:rsid w:val="002F7CFA"/>
    <w:rsid w:val="002F7E72"/>
    <w:rsid w:val="002F7F39"/>
    <w:rsid w:val="002F7FCA"/>
    <w:rsid w:val="003002AF"/>
    <w:rsid w:val="003004D0"/>
    <w:rsid w:val="00300685"/>
    <w:rsid w:val="00300836"/>
    <w:rsid w:val="00300CB1"/>
    <w:rsid w:val="00300DCB"/>
    <w:rsid w:val="00300F8C"/>
    <w:rsid w:val="00300FDB"/>
    <w:rsid w:val="00301645"/>
    <w:rsid w:val="00301AEA"/>
    <w:rsid w:val="00301B1A"/>
    <w:rsid w:val="00301B9C"/>
    <w:rsid w:val="00301C80"/>
    <w:rsid w:val="0030208A"/>
    <w:rsid w:val="003022DD"/>
    <w:rsid w:val="0030235A"/>
    <w:rsid w:val="00302C64"/>
    <w:rsid w:val="00302CE5"/>
    <w:rsid w:val="0030371A"/>
    <w:rsid w:val="003037C9"/>
    <w:rsid w:val="003039DE"/>
    <w:rsid w:val="00303A45"/>
    <w:rsid w:val="00303B55"/>
    <w:rsid w:val="00303C9B"/>
    <w:rsid w:val="0030404F"/>
    <w:rsid w:val="00304070"/>
    <w:rsid w:val="0030412D"/>
    <w:rsid w:val="003043CA"/>
    <w:rsid w:val="00304453"/>
    <w:rsid w:val="003044C2"/>
    <w:rsid w:val="003044D0"/>
    <w:rsid w:val="003047B4"/>
    <w:rsid w:val="003047C3"/>
    <w:rsid w:val="00304881"/>
    <w:rsid w:val="003049A8"/>
    <w:rsid w:val="00304DBD"/>
    <w:rsid w:val="003054CA"/>
    <w:rsid w:val="00305907"/>
    <w:rsid w:val="00305986"/>
    <w:rsid w:val="00305A15"/>
    <w:rsid w:val="00305EA5"/>
    <w:rsid w:val="003065A7"/>
    <w:rsid w:val="003068A5"/>
    <w:rsid w:val="00306943"/>
    <w:rsid w:val="00306A24"/>
    <w:rsid w:val="00306AB7"/>
    <w:rsid w:val="00306C76"/>
    <w:rsid w:val="00306D48"/>
    <w:rsid w:val="00306D7A"/>
    <w:rsid w:val="00306E23"/>
    <w:rsid w:val="00306FC0"/>
    <w:rsid w:val="003070BB"/>
    <w:rsid w:val="0030714F"/>
    <w:rsid w:val="00307160"/>
    <w:rsid w:val="003073AC"/>
    <w:rsid w:val="003073DE"/>
    <w:rsid w:val="00307562"/>
    <w:rsid w:val="003078B2"/>
    <w:rsid w:val="003079B4"/>
    <w:rsid w:val="003079BE"/>
    <w:rsid w:val="00307C7B"/>
    <w:rsid w:val="00307D0E"/>
    <w:rsid w:val="0031003C"/>
    <w:rsid w:val="003100E7"/>
    <w:rsid w:val="0031038A"/>
    <w:rsid w:val="0031038F"/>
    <w:rsid w:val="00310BA6"/>
    <w:rsid w:val="00311039"/>
    <w:rsid w:val="0031125B"/>
    <w:rsid w:val="00311391"/>
    <w:rsid w:val="003114E7"/>
    <w:rsid w:val="00311509"/>
    <w:rsid w:val="003115A6"/>
    <w:rsid w:val="003115DC"/>
    <w:rsid w:val="00311706"/>
    <w:rsid w:val="00311785"/>
    <w:rsid w:val="003117C5"/>
    <w:rsid w:val="00311DEF"/>
    <w:rsid w:val="00311FA8"/>
    <w:rsid w:val="0031236D"/>
    <w:rsid w:val="00312572"/>
    <w:rsid w:val="00312597"/>
    <w:rsid w:val="00312A0A"/>
    <w:rsid w:val="00312E9A"/>
    <w:rsid w:val="00312F52"/>
    <w:rsid w:val="00313051"/>
    <w:rsid w:val="003132CC"/>
    <w:rsid w:val="003132DA"/>
    <w:rsid w:val="003133E6"/>
    <w:rsid w:val="00313487"/>
    <w:rsid w:val="003136CE"/>
    <w:rsid w:val="00313A9C"/>
    <w:rsid w:val="00313CC5"/>
    <w:rsid w:val="00313D63"/>
    <w:rsid w:val="00313DD2"/>
    <w:rsid w:val="003141EE"/>
    <w:rsid w:val="00314678"/>
    <w:rsid w:val="003146D4"/>
    <w:rsid w:val="00314826"/>
    <w:rsid w:val="00314ABA"/>
    <w:rsid w:val="00314ACB"/>
    <w:rsid w:val="00314BFF"/>
    <w:rsid w:val="00315376"/>
    <w:rsid w:val="00315679"/>
    <w:rsid w:val="0031583B"/>
    <w:rsid w:val="00315B52"/>
    <w:rsid w:val="00315D2B"/>
    <w:rsid w:val="00315E92"/>
    <w:rsid w:val="003162E3"/>
    <w:rsid w:val="0031630A"/>
    <w:rsid w:val="00316367"/>
    <w:rsid w:val="00316BF0"/>
    <w:rsid w:val="00316CDE"/>
    <w:rsid w:val="00316D6A"/>
    <w:rsid w:val="00316E12"/>
    <w:rsid w:val="00316EB3"/>
    <w:rsid w:val="003170F5"/>
    <w:rsid w:val="00317104"/>
    <w:rsid w:val="00317168"/>
    <w:rsid w:val="00317B88"/>
    <w:rsid w:val="00317CC3"/>
    <w:rsid w:val="00320390"/>
    <w:rsid w:val="003206AD"/>
    <w:rsid w:val="00320851"/>
    <w:rsid w:val="00320DCE"/>
    <w:rsid w:val="00320F6A"/>
    <w:rsid w:val="0032103E"/>
    <w:rsid w:val="003214C7"/>
    <w:rsid w:val="0032160F"/>
    <w:rsid w:val="00321790"/>
    <w:rsid w:val="003217C3"/>
    <w:rsid w:val="0032191D"/>
    <w:rsid w:val="00321D94"/>
    <w:rsid w:val="0032205C"/>
    <w:rsid w:val="003223C9"/>
    <w:rsid w:val="00322450"/>
    <w:rsid w:val="003227B8"/>
    <w:rsid w:val="00322853"/>
    <w:rsid w:val="00322A21"/>
    <w:rsid w:val="00322E72"/>
    <w:rsid w:val="00322FA5"/>
    <w:rsid w:val="00323163"/>
    <w:rsid w:val="003234BC"/>
    <w:rsid w:val="0032371A"/>
    <w:rsid w:val="003238B9"/>
    <w:rsid w:val="00323F9F"/>
    <w:rsid w:val="003244C6"/>
    <w:rsid w:val="003244FC"/>
    <w:rsid w:val="00324699"/>
    <w:rsid w:val="0032478A"/>
    <w:rsid w:val="00324AE4"/>
    <w:rsid w:val="00324BBC"/>
    <w:rsid w:val="00324DB0"/>
    <w:rsid w:val="00324E7B"/>
    <w:rsid w:val="00324FF5"/>
    <w:rsid w:val="0032503B"/>
    <w:rsid w:val="00325067"/>
    <w:rsid w:val="0032509A"/>
    <w:rsid w:val="0032568A"/>
    <w:rsid w:val="0032574A"/>
    <w:rsid w:val="0032585E"/>
    <w:rsid w:val="00325D88"/>
    <w:rsid w:val="00325DD7"/>
    <w:rsid w:val="00325DE8"/>
    <w:rsid w:val="00325E45"/>
    <w:rsid w:val="00326008"/>
    <w:rsid w:val="0032675E"/>
    <w:rsid w:val="0032688D"/>
    <w:rsid w:val="00326987"/>
    <w:rsid w:val="00326A24"/>
    <w:rsid w:val="00326B23"/>
    <w:rsid w:val="00326B4E"/>
    <w:rsid w:val="00326CBE"/>
    <w:rsid w:val="00326E06"/>
    <w:rsid w:val="00326E5D"/>
    <w:rsid w:val="00326E5F"/>
    <w:rsid w:val="00326EA3"/>
    <w:rsid w:val="00326F0E"/>
    <w:rsid w:val="00326F77"/>
    <w:rsid w:val="003270DB"/>
    <w:rsid w:val="00327782"/>
    <w:rsid w:val="003277C3"/>
    <w:rsid w:val="0032799B"/>
    <w:rsid w:val="00327A14"/>
    <w:rsid w:val="00327B18"/>
    <w:rsid w:val="00327CE7"/>
    <w:rsid w:val="00327DD1"/>
    <w:rsid w:val="00327DE7"/>
    <w:rsid w:val="00327E55"/>
    <w:rsid w:val="00327F1E"/>
    <w:rsid w:val="00327FA4"/>
    <w:rsid w:val="003304B9"/>
    <w:rsid w:val="003305ED"/>
    <w:rsid w:val="00330638"/>
    <w:rsid w:val="00330729"/>
    <w:rsid w:val="0033078C"/>
    <w:rsid w:val="00330881"/>
    <w:rsid w:val="00330B50"/>
    <w:rsid w:val="00330BE0"/>
    <w:rsid w:val="00330DE8"/>
    <w:rsid w:val="003314F2"/>
    <w:rsid w:val="00331649"/>
    <w:rsid w:val="00331684"/>
    <w:rsid w:val="003316AE"/>
    <w:rsid w:val="00331846"/>
    <w:rsid w:val="003318F9"/>
    <w:rsid w:val="00331BBB"/>
    <w:rsid w:val="00331EFA"/>
    <w:rsid w:val="003321EC"/>
    <w:rsid w:val="00332208"/>
    <w:rsid w:val="003323AD"/>
    <w:rsid w:val="0033240A"/>
    <w:rsid w:val="003325F7"/>
    <w:rsid w:val="0033287E"/>
    <w:rsid w:val="003329A4"/>
    <w:rsid w:val="00332B00"/>
    <w:rsid w:val="00332C3D"/>
    <w:rsid w:val="00332D73"/>
    <w:rsid w:val="00333344"/>
    <w:rsid w:val="0033372A"/>
    <w:rsid w:val="003338AE"/>
    <w:rsid w:val="0033391C"/>
    <w:rsid w:val="00333A89"/>
    <w:rsid w:val="00333D02"/>
    <w:rsid w:val="00334056"/>
    <w:rsid w:val="00334098"/>
    <w:rsid w:val="003341B1"/>
    <w:rsid w:val="00334396"/>
    <w:rsid w:val="003343DB"/>
    <w:rsid w:val="0033453F"/>
    <w:rsid w:val="00334861"/>
    <w:rsid w:val="00334B7C"/>
    <w:rsid w:val="00334BFC"/>
    <w:rsid w:val="00334F3A"/>
    <w:rsid w:val="003350BC"/>
    <w:rsid w:val="003351B1"/>
    <w:rsid w:val="00335437"/>
    <w:rsid w:val="003357B8"/>
    <w:rsid w:val="003358A9"/>
    <w:rsid w:val="00335A5F"/>
    <w:rsid w:val="00335B94"/>
    <w:rsid w:val="00335BB1"/>
    <w:rsid w:val="00335BB6"/>
    <w:rsid w:val="00335EF8"/>
    <w:rsid w:val="00335FEB"/>
    <w:rsid w:val="00336076"/>
    <w:rsid w:val="00336283"/>
    <w:rsid w:val="003364A4"/>
    <w:rsid w:val="0033655A"/>
    <w:rsid w:val="003365A3"/>
    <w:rsid w:val="003365A6"/>
    <w:rsid w:val="003369AA"/>
    <w:rsid w:val="00337333"/>
    <w:rsid w:val="003373D7"/>
    <w:rsid w:val="0033765E"/>
    <w:rsid w:val="00340048"/>
    <w:rsid w:val="0034006F"/>
    <w:rsid w:val="0034024F"/>
    <w:rsid w:val="003404A9"/>
    <w:rsid w:val="003405E2"/>
    <w:rsid w:val="0034062B"/>
    <w:rsid w:val="00340999"/>
    <w:rsid w:val="00340B6B"/>
    <w:rsid w:val="00340D36"/>
    <w:rsid w:val="00340E25"/>
    <w:rsid w:val="00340ED6"/>
    <w:rsid w:val="003413E3"/>
    <w:rsid w:val="003415F4"/>
    <w:rsid w:val="00341622"/>
    <w:rsid w:val="003416E5"/>
    <w:rsid w:val="00341749"/>
    <w:rsid w:val="00341971"/>
    <w:rsid w:val="00341A36"/>
    <w:rsid w:val="00341B0F"/>
    <w:rsid w:val="00341FF2"/>
    <w:rsid w:val="00341FF9"/>
    <w:rsid w:val="0034239F"/>
    <w:rsid w:val="003424D5"/>
    <w:rsid w:val="00342666"/>
    <w:rsid w:val="00342703"/>
    <w:rsid w:val="0034272B"/>
    <w:rsid w:val="00342CC1"/>
    <w:rsid w:val="00342DE6"/>
    <w:rsid w:val="00343146"/>
    <w:rsid w:val="003434F1"/>
    <w:rsid w:val="00343666"/>
    <w:rsid w:val="00343686"/>
    <w:rsid w:val="00343965"/>
    <w:rsid w:val="00343A05"/>
    <w:rsid w:val="00343E2E"/>
    <w:rsid w:val="00343E89"/>
    <w:rsid w:val="00344253"/>
    <w:rsid w:val="00344636"/>
    <w:rsid w:val="0034484D"/>
    <w:rsid w:val="00344906"/>
    <w:rsid w:val="00344AF6"/>
    <w:rsid w:val="00344CA3"/>
    <w:rsid w:val="00344E1E"/>
    <w:rsid w:val="00344F8A"/>
    <w:rsid w:val="00344F8D"/>
    <w:rsid w:val="00345107"/>
    <w:rsid w:val="0034510B"/>
    <w:rsid w:val="0034562B"/>
    <w:rsid w:val="0034567A"/>
    <w:rsid w:val="003457B9"/>
    <w:rsid w:val="0034588D"/>
    <w:rsid w:val="003458B2"/>
    <w:rsid w:val="003458C8"/>
    <w:rsid w:val="003458E2"/>
    <w:rsid w:val="00345946"/>
    <w:rsid w:val="00345A02"/>
    <w:rsid w:val="00345EFF"/>
    <w:rsid w:val="00346060"/>
    <w:rsid w:val="0034615D"/>
    <w:rsid w:val="0034633B"/>
    <w:rsid w:val="00346449"/>
    <w:rsid w:val="003467F9"/>
    <w:rsid w:val="0034685E"/>
    <w:rsid w:val="00346874"/>
    <w:rsid w:val="00346B3B"/>
    <w:rsid w:val="00346E24"/>
    <w:rsid w:val="00346FAC"/>
    <w:rsid w:val="0034720B"/>
    <w:rsid w:val="00347798"/>
    <w:rsid w:val="003477D0"/>
    <w:rsid w:val="0034799B"/>
    <w:rsid w:val="00347B28"/>
    <w:rsid w:val="00347EEB"/>
    <w:rsid w:val="00350055"/>
    <w:rsid w:val="00350456"/>
    <w:rsid w:val="00350581"/>
    <w:rsid w:val="003505F9"/>
    <w:rsid w:val="0035061E"/>
    <w:rsid w:val="00350798"/>
    <w:rsid w:val="003509C3"/>
    <w:rsid w:val="00350A39"/>
    <w:rsid w:val="00351266"/>
    <w:rsid w:val="0035130B"/>
    <w:rsid w:val="00351335"/>
    <w:rsid w:val="00351362"/>
    <w:rsid w:val="003513A4"/>
    <w:rsid w:val="0035149C"/>
    <w:rsid w:val="00351698"/>
    <w:rsid w:val="003516B6"/>
    <w:rsid w:val="00351A55"/>
    <w:rsid w:val="00351A81"/>
    <w:rsid w:val="00351B94"/>
    <w:rsid w:val="00351D10"/>
    <w:rsid w:val="00351EA3"/>
    <w:rsid w:val="00351FAD"/>
    <w:rsid w:val="00352308"/>
    <w:rsid w:val="00352433"/>
    <w:rsid w:val="0035249F"/>
    <w:rsid w:val="003526CC"/>
    <w:rsid w:val="0035299D"/>
    <w:rsid w:val="00352AB7"/>
    <w:rsid w:val="00352B72"/>
    <w:rsid w:val="00352D85"/>
    <w:rsid w:val="00352E47"/>
    <w:rsid w:val="00352E90"/>
    <w:rsid w:val="003531B5"/>
    <w:rsid w:val="0035336F"/>
    <w:rsid w:val="00353718"/>
    <w:rsid w:val="003537C3"/>
    <w:rsid w:val="00353897"/>
    <w:rsid w:val="00353A2C"/>
    <w:rsid w:val="00353C5E"/>
    <w:rsid w:val="00353D0D"/>
    <w:rsid w:val="003542F6"/>
    <w:rsid w:val="00354321"/>
    <w:rsid w:val="003543A0"/>
    <w:rsid w:val="003548E0"/>
    <w:rsid w:val="00355026"/>
    <w:rsid w:val="003550C4"/>
    <w:rsid w:val="003550E2"/>
    <w:rsid w:val="003551A4"/>
    <w:rsid w:val="00355416"/>
    <w:rsid w:val="003554A6"/>
    <w:rsid w:val="0035561D"/>
    <w:rsid w:val="00355661"/>
    <w:rsid w:val="00355B13"/>
    <w:rsid w:val="00355BFF"/>
    <w:rsid w:val="00355CAA"/>
    <w:rsid w:val="00355D5B"/>
    <w:rsid w:val="00355DFB"/>
    <w:rsid w:val="00355F30"/>
    <w:rsid w:val="00356594"/>
    <w:rsid w:val="00356663"/>
    <w:rsid w:val="0035667D"/>
    <w:rsid w:val="00356939"/>
    <w:rsid w:val="00356BC1"/>
    <w:rsid w:val="00356C08"/>
    <w:rsid w:val="00356D37"/>
    <w:rsid w:val="00356EC6"/>
    <w:rsid w:val="00356EC8"/>
    <w:rsid w:val="003574DE"/>
    <w:rsid w:val="003574E8"/>
    <w:rsid w:val="00357715"/>
    <w:rsid w:val="0035778D"/>
    <w:rsid w:val="0035780E"/>
    <w:rsid w:val="0035783F"/>
    <w:rsid w:val="00357AD2"/>
    <w:rsid w:val="00357C60"/>
    <w:rsid w:val="00357CEE"/>
    <w:rsid w:val="00357FEB"/>
    <w:rsid w:val="0036009A"/>
    <w:rsid w:val="003605ED"/>
    <w:rsid w:val="00360623"/>
    <w:rsid w:val="00360AB5"/>
    <w:rsid w:val="003610FA"/>
    <w:rsid w:val="00361211"/>
    <w:rsid w:val="0036130C"/>
    <w:rsid w:val="0036132B"/>
    <w:rsid w:val="00361474"/>
    <w:rsid w:val="00361BF3"/>
    <w:rsid w:val="00361D0F"/>
    <w:rsid w:val="00361DED"/>
    <w:rsid w:val="00361E78"/>
    <w:rsid w:val="00361EBB"/>
    <w:rsid w:val="00361FA5"/>
    <w:rsid w:val="003621C6"/>
    <w:rsid w:val="003621C8"/>
    <w:rsid w:val="00362294"/>
    <w:rsid w:val="003623AD"/>
    <w:rsid w:val="003626B2"/>
    <w:rsid w:val="003628F8"/>
    <w:rsid w:val="003629A9"/>
    <w:rsid w:val="00362B57"/>
    <w:rsid w:val="00362C79"/>
    <w:rsid w:val="00362FC2"/>
    <w:rsid w:val="0036311E"/>
    <w:rsid w:val="003631A0"/>
    <w:rsid w:val="00363243"/>
    <w:rsid w:val="003633C4"/>
    <w:rsid w:val="0036347F"/>
    <w:rsid w:val="003634C1"/>
    <w:rsid w:val="00363671"/>
    <w:rsid w:val="00363776"/>
    <w:rsid w:val="00363928"/>
    <w:rsid w:val="003639F8"/>
    <w:rsid w:val="00363A2E"/>
    <w:rsid w:val="00363A3E"/>
    <w:rsid w:val="00363A73"/>
    <w:rsid w:val="00363A89"/>
    <w:rsid w:val="00363E01"/>
    <w:rsid w:val="00363E6D"/>
    <w:rsid w:val="00363F28"/>
    <w:rsid w:val="00364031"/>
    <w:rsid w:val="00364131"/>
    <w:rsid w:val="003643E7"/>
    <w:rsid w:val="0036454F"/>
    <w:rsid w:val="003646BB"/>
    <w:rsid w:val="003648B8"/>
    <w:rsid w:val="003648DA"/>
    <w:rsid w:val="0036490D"/>
    <w:rsid w:val="00364B14"/>
    <w:rsid w:val="00364E19"/>
    <w:rsid w:val="003652B1"/>
    <w:rsid w:val="003652EF"/>
    <w:rsid w:val="0036532F"/>
    <w:rsid w:val="003653C9"/>
    <w:rsid w:val="00365448"/>
    <w:rsid w:val="003657C6"/>
    <w:rsid w:val="003659F4"/>
    <w:rsid w:val="00365B99"/>
    <w:rsid w:val="00365C4C"/>
    <w:rsid w:val="00365CC7"/>
    <w:rsid w:val="00365EAB"/>
    <w:rsid w:val="00366065"/>
    <w:rsid w:val="003662D2"/>
    <w:rsid w:val="00366724"/>
    <w:rsid w:val="00366A01"/>
    <w:rsid w:val="00366A87"/>
    <w:rsid w:val="00366CC2"/>
    <w:rsid w:val="00366F2C"/>
    <w:rsid w:val="00366FBB"/>
    <w:rsid w:val="003676B6"/>
    <w:rsid w:val="003678B5"/>
    <w:rsid w:val="00367B4E"/>
    <w:rsid w:val="00367CA0"/>
    <w:rsid w:val="00367CDC"/>
    <w:rsid w:val="00367DCC"/>
    <w:rsid w:val="0037025B"/>
    <w:rsid w:val="00370457"/>
    <w:rsid w:val="00370909"/>
    <w:rsid w:val="00370924"/>
    <w:rsid w:val="00370BCC"/>
    <w:rsid w:val="00370BD7"/>
    <w:rsid w:val="00370EFD"/>
    <w:rsid w:val="00371050"/>
    <w:rsid w:val="0037111F"/>
    <w:rsid w:val="003711E8"/>
    <w:rsid w:val="0037126F"/>
    <w:rsid w:val="003714F2"/>
    <w:rsid w:val="00371821"/>
    <w:rsid w:val="00371904"/>
    <w:rsid w:val="00371CA6"/>
    <w:rsid w:val="0037214A"/>
    <w:rsid w:val="00372A10"/>
    <w:rsid w:val="00372BDA"/>
    <w:rsid w:val="00372E25"/>
    <w:rsid w:val="0037304E"/>
    <w:rsid w:val="00373745"/>
    <w:rsid w:val="00373A08"/>
    <w:rsid w:val="00373A51"/>
    <w:rsid w:val="00373A82"/>
    <w:rsid w:val="00373B63"/>
    <w:rsid w:val="00373BCD"/>
    <w:rsid w:val="00373E7B"/>
    <w:rsid w:val="00373EBE"/>
    <w:rsid w:val="00373F55"/>
    <w:rsid w:val="00373FEE"/>
    <w:rsid w:val="0037402A"/>
    <w:rsid w:val="00374287"/>
    <w:rsid w:val="00374370"/>
    <w:rsid w:val="0037439E"/>
    <w:rsid w:val="003747CF"/>
    <w:rsid w:val="00374D05"/>
    <w:rsid w:val="00374E72"/>
    <w:rsid w:val="00374E78"/>
    <w:rsid w:val="00374E80"/>
    <w:rsid w:val="0037544C"/>
    <w:rsid w:val="0037548B"/>
    <w:rsid w:val="0037571E"/>
    <w:rsid w:val="00375941"/>
    <w:rsid w:val="00375B80"/>
    <w:rsid w:val="00375B8E"/>
    <w:rsid w:val="00375CC3"/>
    <w:rsid w:val="00375D95"/>
    <w:rsid w:val="003767D7"/>
    <w:rsid w:val="003769C6"/>
    <w:rsid w:val="00376B4A"/>
    <w:rsid w:val="00376D79"/>
    <w:rsid w:val="00376F51"/>
    <w:rsid w:val="00377389"/>
    <w:rsid w:val="003773C0"/>
    <w:rsid w:val="00377573"/>
    <w:rsid w:val="00377F67"/>
    <w:rsid w:val="003804BF"/>
    <w:rsid w:val="00380720"/>
    <w:rsid w:val="003808E0"/>
    <w:rsid w:val="00380982"/>
    <w:rsid w:val="00380A26"/>
    <w:rsid w:val="00380A9D"/>
    <w:rsid w:val="00380B32"/>
    <w:rsid w:val="00380D31"/>
    <w:rsid w:val="00381111"/>
    <w:rsid w:val="003811F0"/>
    <w:rsid w:val="003812AD"/>
    <w:rsid w:val="003813AA"/>
    <w:rsid w:val="003813DD"/>
    <w:rsid w:val="003815EC"/>
    <w:rsid w:val="00381ADA"/>
    <w:rsid w:val="00381B0A"/>
    <w:rsid w:val="00381D54"/>
    <w:rsid w:val="00382386"/>
    <w:rsid w:val="00382462"/>
    <w:rsid w:val="003828C6"/>
    <w:rsid w:val="00382940"/>
    <w:rsid w:val="00382DB8"/>
    <w:rsid w:val="00382E31"/>
    <w:rsid w:val="00382E84"/>
    <w:rsid w:val="0038343B"/>
    <w:rsid w:val="003835F5"/>
    <w:rsid w:val="00383613"/>
    <w:rsid w:val="0038371A"/>
    <w:rsid w:val="0038378A"/>
    <w:rsid w:val="003838FC"/>
    <w:rsid w:val="00383B30"/>
    <w:rsid w:val="00383C87"/>
    <w:rsid w:val="00383E3D"/>
    <w:rsid w:val="003842DB"/>
    <w:rsid w:val="0038431E"/>
    <w:rsid w:val="00384454"/>
    <w:rsid w:val="00384550"/>
    <w:rsid w:val="00384617"/>
    <w:rsid w:val="003847F2"/>
    <w:rsid w:val="00384933"/>
    <w:rsid w:val="00384B90"/>
    <w:rsid w:val="00384BBE"/>
    <w:rsid w:val="00384C3D"/>
    <w:rsid w:val="00384E40"/>
    <w:rsid w:val="00384EBC"/>
    <w:rsid w:val="00384FBD"/>
    <w:rsid w:val="00385050"/>
    <w:rsid w:val="00385170"/>
    <w:rsid w:val="003851A4"/>
    <w:rsid w:val="0038520D"/>
    <w:rsid w:val="003853A7"/>
    <w:rsid w:val="003854B0"/>
    <w:rsid w:val="00385952"/>
    <w:rsid w:val="00385986"/>
    <w:rsid w:val="00385DA7"/>
    <w:rsid w:val="00385E35"/>
    <w:rsid w:val="0038629E"/>
    <w:rsid w:val="00386503"/>
    <w:rsid w:val="003865A5"/>
    <w:rsid w:val="0038669C"/>
    <w:rsid w:val="00386967"/>
    <w:rsid w:val="00386D4C"/>
    <w:rsid w:val="00386FA1"/>
    <w:rsid w:val="00387036"/>
    <w:rsid w:val="003873E0"/>
    <w:rsid w:val="0038746F"/>
    <w:rsid w:val="00387523"/>
    <w:rsid w:val="003876C4"/>
    <w:rsid w:val="003876EE"/>
    <w:rsid w:val="00387A54"/>
    <w:rsid w:val="00387A7C"/>
    <w:rsid w:val="00387C16"/>
    <w:rsid w:val="00387C51"/>
    <w:rsid w:val="00387E8F"/>
    <w:rsid w:val="003900FA"/>
    <w:rsid w:val="00390322"/>
    <w:rsid w:val="0039037E"/>
    <w:rsid w:val="00390485"/>
    <w:rsid w:val="00390562"/>
    <w:rsid w:val="0039057A"/>
    <w:rsid w:val="0039060E"/>
    <w:rsid w:val="003908DD"/>
    <w:rsid w:val="00390AE5"/>
    <w:rsid w:val="00390B61"/>
    <w:rsid w:val="00390E42"/>
    <w:rsid w:val="00390FED"/>
    <w:rsid w:val="0039186F"/>
    <w:rsid w:val="0039190D"/>
    <w:rsid w:val="00391925"/>
    <w:rsid w:val="00391945"/>
    <w:rsid w:val="003919CE"/>
    <w:rsid w:val="00391C2F"/>
    <w:rsid w:val="003920DD"/>
    <w:rsid w:val="0039219C"/>
    <w:rsid w:val="0039224C"/>
    <w:rsid w:val="003925EB"/>
    <w:rsid w:val="00392AC6"/>
    <w:rsid w:val="00392B5A"/>
    <w:rsid w:val="00392D65"/>
    <w:rsid w:val="00392E0C"/>
    <w:rsid w:val="00392E57"/>
    <w:rsid w:val="00392E6A"/>
    <w:rsid w:val="00392F2D"/>
    <w:rsid w:val="00393035"/>
    <w:rsid w:val="0039312B"/>
    <w:rsid w:val="003934C5"/>
    <w:rsid w:val="003934E9"/>
    <w:rsid w:val="003934EB"/>
    <w:rsid w:val="003937AE"/>
    <w:rsid w:val="00393972"/>
    <w:rsid w:val="00393D31"/>
    <w:rsid w:val="00393DA4"/>
    <w:rsid w:val="00393E00"/>
    <w:rsid w:val="00393E5F"/>
    <w:rsid w:val="00393E8E"/>
    <w:rsid w:val="00393F30"/>
    <w:rsid w:val="00393FF8"/>
    <w:rsid w:val="00394004"/>
    <w:rsid w:val="003940AD"/>
    <w:rsid w:val="003943F3"/>
    <w:rsid w:val="003944BE"/>
    <w:rsid w:val="00394646"/>
    <w:rsid w:val="0039479D"/>
    <w:rsid w:val="00394A08"/>
    <w:rsid w:val="00394BCB"/>
    <w:rsid w:val="00394EAC"/>
    <w:rsid w:val="00394F44"/>
    <w:rsid w:val="00395253"/>
    <w:rsid w:val="0039526A"/>
    <w:rsid w:val="0039565D"/>
    <w:rsid w:val="003959DF"/>
    <w:rsid w:val="00395B4B"/>
    <w:rsid w:val="00395D21"/>
    <w:rsid w:val="00395EF3"/>
    <w:rsid w:val="0039600C"/>
    <w:rsid w:val="0039615F"/>
    <w:rsid w:val="00396308"/>
    <w:rsid w:val="0039636A"/>
    <w:rsid w:val="003964BE"/>
    <w:rsid w:val="003965E7"/>
    <w:rsid w:val="00396B8E"/>
    <w:rsid w:val="00396CB5"/>
    <w:rsid w:val="00396E41"/>
    <w:rsid w:val="00396E86"/>
    <w:rsid w:val="003979D6"/>
    <w:rsid w:val="00397A22"/>
    <w:rsid w:val="00397C80"/>
    <w:rsid w:val="00397F85"/>
    <w:rsid w:val="003A0060"/>
    <w:rsid w:val="003A00B3"/>
    <w:rsid w:val="003A0127"/>
    <w:rsid w:val="003A0489"/>
    <w:rsid w:val="003A05B9"/>
    <w:rsid w:val="003A061A"/>
    <w:rsid w:val="003A116A"/>
    <w:rsid w:val="003A1173"/>
    <w:rsid w:val="003A13AE"/>
    <w:rsid w:val="003A167C"/>
    <w:rsid w:val="003A16D3"/>
    <w:rsid w:val="003A19D7"/>
    <w:rsid w:val="003A1A39"/>
    <w:rsid w:val="003A1ECC"/>
    <w:rsid w:val="003A2070"/>
    <w:rsid w:val="003A2140"/>
    <w:rsid w:val="003A2A59"/>
    <w:rsid w:val="003A2B5A"/>
    <w:rsid w:val="003A2CE3"/>
    <w:rsid w:val="003A338B"/>
    <w:rsid w:val="003A33B9"/>
    <w:rsid w:val="003A33C5"/>
    <w:rsid w:val="003A34B2"/>
    <w:rsid w:val="003A37DF"/>
    <w:rsid w:val="003A3827"/>
    <w:rsid w:val="003A38E3"/>
    <w:rsid w:val="003A3DE9"/>
    <w:rsid w:val="003A3E40"/>
    <w:rsid w:val="003A3F3C"/>
    <w:rsid w:val="003A4506"/>
    <w:rsid w:val="003A4EF6"/>
    <w:rsid w:val="003A4F17"/>
    <w:rsid w:val="003A5214"/>
    <w:rsid w:val="003A5304"/>
    <w:rsid w:val="003A5549"/>
    <w:rsid w:val="003A55FB"/>
    <w:rsid w:val="003A5612"/>
    <w:rsid w:val="003A5708"/>
    <w:rsid w:val="003A571F"/>
    <w:rsid w:val="003A585B"/>
    <w:rsid w:val="003A5C52"/>
    <w:rsid w:val="003A5D72"/>
    <w:rsid w:val="003A5F44"/>
    <w:rsid w:val="003A603A"/>
    <w:rsid w:val="003A628B"/>
    <w:rsid w:val="003A62AA"/>
    <w:rsid w:val="003A63BF"/>
    <w:rsid w:val="003A6406"/>
    <w:rsid w:val="003A649E"/>
    <w:rsid w:val="003A65E7"/>
    <w:rsid w:val="003A6CF7"/>
    <w:rsid w:val="003A6EE4"/>
    <w:rsid w:val="003A6F6C"/>
    <w:rsid w:val="003A6F74"/>
    <w:rsid w:val="003A71A2"/>
    <w:rsid w:val="003A739F"/>
    <w:rsid w:val="003A7A90"/>
    <w:rsid w:val="003A7D94"/>
    <w:rsid w:val="003A7DAF"/>
    <w:rsid w:val="003B006E"/>
    <w:rsid w:val="003B02E6"/>
    <w:rsid w:val="003B032B"/>
    <w:rsid w:val="003B0371"/>
    <w:rsid w:val="003B07CD"/>
    <w:rsid w:val="003B081B"/>
    <w:rsid w:val="003B09A4"/>
    <w:rsid w:val="003B0A67"/>
    <w:rsid w:val="003B0B41"/>
    <w:rsid w:val="003B0BE2"/>
    <w:rsid w:val="003B0FD9"/>
    <w:rsid w:val="003B11A1"/>
    <w:rsid w:val="003B11C3"/>
    <w:rsid w:val="003B1323"/>
    <w:rsid w:val="003B18B9"/>
    <w:rsid w:val="003B18BF"/>
    <w:rsid w:val="003B1D7F"/>
    <w:rsid w:val="003B1DC6"/>
    <w:rsid w:val="003B1EA3"/>
    <w:rsid w:val="003B1F7D"/>
    <w:rsid w:val="003B2604"/>
    <w:rsid w:val="003B2878"/>
    <w:rsid w:val="003B2948"/>
    <w:rsid w:val="003B2C34"/>
    <w:rsid w:val="003B34CD"/>
    <w:rsid w:val="003B34F5"/>
    <w:rsid w:val="003B3606"/>
    <w:rsid w:val="003B3683"/>
    <w:rsid w:val="003B3787"/>
    <w:rsid w:val="003B37F0"/>
    <w:rsid w:val="003B3B45"/>
    <w:rsid w:val="003B3BD3"/>
    <w:rsid w:val="003B3EA4"/>
    <w:rsid w:val="003B443E"/>
    <w:rsid w:val="003B447B"/>
    <w:rsid w:val="003B48BC"/>
    <w:rsid w:val="003B48D4"/>
    <w:rsid w:val="003B5418"/>
    <w:rsid w:val="003B5516"/>
    <w:rsid w:val="003B5519"/>
    <w:rsid w:val="003B5540"/>
    <w:rsid w:val="003B5649"/>
    <w:rsid w:val="003B5CDA"/>
    <w:rsid w:val="003B5D47"/>
    <w:rsid w:val="003B5D79"/>
    <w:rsid w:val="003B5FFA"/>
    <w:rsid w:val="003B6462"/>
    <w:rsid w:val="003B64DE"/>
    <w:rsid w:val="003B6827"/>
    <w:rsid w:val="003B69DB"/>
    <w:rsid w:val="003B6B7F"/>
    <w:rsid w:val="003B6B9D"/>
    <w:rsid w:val="003B6DD7"/>
    <w:rsid w:val="003B6DE5"/>
    <w:rsid w:val="003B6DEC"/>
    <w:rsid w:val="003B6E88"/>
    <w:rsid w:val="003B6EEC"/>
    <w:rsid w:val="003B70BF"/>
    <w:rsid w:val="003B7586"/>
    <w:rsid w:val="003B7587"/>
    <w:rsid w:val="003B77AE"/>
    <w:rsid w:val="003B77F4"/>
    <w:rsid w:val="003B7950"/>
    <w:rsid w:val="003B7D19"/>
    <w:rsid w:val="003B7D6B"/>
    <w:rsid w:val="003B7E6D"/>
    <w:rsid w:val="003C01FD"/>
    <w:rsid w:val="003C04B2"/>
    <w:rsid w:val="003C0903"/>
    <w:rsid w:val="003C09AD"/>
    <w:rsid w:val="003C0C4B"/>
    <w:rsid w:val="003C0D1A"/>
    <w:rsid w:val="003C0DF5"/>
    <w:rsid w:val="003C0F8E"/>
    <w:rsid w:val="003C1257"/>
    <w:rsid w:val="003C126F"/>
    <w:rsid w:val="003C129F"/>
    <w:rsid w:val="003C146C"/>
    <w:rsid w:val="003C1674"/>
    <w:rsid w:val="003C16D4"/>
    <w:rsid w:val="003C19FE"/>
    <w:rsid w:val="003C1A24"/>
    <w:rsid w:val="003C1B7A"/>
    <w:rsid w:val="003C1D15"/>
    <w:rsid w:val="003C1D3D"/>
    <w:rsid w:val="003C23C5"/>
    <w:rsid w:val="003C242F"/>
    <w:rsid w:val="003C25FB"/>
    <w:rsid w:val="003C2705"/>
    <w:rsid w:val="003C2831"/>
    <w:rsid w:val="003C289D"/>
    <w:rsid w:val="003C2914"/>
    <w:rsid w:val="003C2A28"/>
    <w:rsid w:val="003C2A82"/>
    <w:rsid w:val="003C2CBC"/>
    <w:rsid w:val="003C2DCA"/>
    <w:rsid w:val="003C3028"/>
    <w:rsid w:val="003C3029"/>
    <w:rsid w:val="003C30AD"/>
    <w:rsid w:val="003C31A1"/>
    <w:rsid w:val="003C32E3"/>
    <w:rsid w:val="003C359B"/>
    <w:rsid w:val="003C38DA"/>
    <w:rsid w:val="003C38E4"/>
    <w:rsid w:val="003C3A59"/>
    <w:rsid w:val="003C3BD2"/>
    <w:rsid w:val="003C3D75"/>
    <w:rsid w:val="003C3E72"/>
    <w:rsid w:val="003C41FE"/>
    <w:rsid w:val="003C42F4"/>
    <w:rsid w:val="003C445B"/>
    <w:rsid w:val="003C44E9"/>
    <w:rsid w:val="003C452A"/>
    <w:rsid w:val="003C4633"/>
    <w:rsid w:val="003C4A44"/>
    <w:rsid w:val="003C4C14"/>
    <w:rsid w:val="003C5113"/>
    <w:rsid w:val="003C5168"/>
    <w:rsid w:val="003C532D"/>
    <w:rsid w:val="003C5673"/>
    <w:rsid w:val="003C5A6A"/>
    <w:rsid w:val="003C5F71"/>
    <w:rsid w:val="003C5FC9"/>
    <w:rsid w:val="003C6289"/>
    <w:rsid w:val="003C6380"/>
    <w:rsid w:val="003C6382"/>
    <w:rsid w:val="003C638C"/>
    <w:rsid w:val="003C63C7"/>
    <w:rsid w:val="003C650A"/>
    <w:rsid w:val="003C6898"/>
    <w:rsid w:val="003C6BEC"/>
    <w:rsid w:val="003C720D"/>
    <w:rsid w:val="003C7221"/>
    <w:rsid w:val="003C7237"/>
    <w:rsid w:val="003C7308"/>
    <w:rsid w:val="003C73DB"/>
    <w:rsid w:val="003C74F3"/>
    <w:rsid w:val="003C79CC"/>
    <w:rsid w:val="003C7CC0"/>
    <w:rsid w:val="003C7E0D"/>
    <w:rsid w:val="003D0127"/>
    <w:rsid w:val="003D0162"/>
    <w:rsid w:val="003D0420"/>
    <w:rsid w:val="003D0467"/>
    <w:rsid w:val="003D08FD"/>
    <w:rsid w:val="003D0950"/>
    <w:rsid w:val="003D0E43"/>
    <w:rsid w:val="003D10C3"/>
    <w:rsid w:val="003D10DA"/>
    <w:rsid w:val="003D16BE"/>
    <w:rsid w:val="003D1B4E"/>
    <w:rsid w:val="003D1B66"/>
    <w:rsid w:val="003D1BBF"/>
    <w:rsid w:val="003D1D28"/>
    <w:rsid w:val="003D1DF4"/>
    <w:rsid w:val="003D1F7F"/>
    <w:rsid w:val="003D1FB2"/>
    <w:rsid w:val="003D2003"/>
    <w:rsid w:val="003D2022"/>
    <w:rsid w:val="003D213F"/>
    <w:rsid w:val="003D22BC"/>
    <w:rsid w:val="003D2396"/>
    <w:rsid w:val="003D2452"/>
    <w:rsid w:val="003D24BD"/>
    <w:rsid w:val="003D27BB"/>
    <w:rsid w:val="003D2AEF"/>
    <w:rsid w:val="003D2B0A"/>
    <w:rsid w:val="003D2B1A"/>
    <w:rsid w:val="003D2C2F"/>
    <w:rsid w:val="003D2C80"/>
    <w:rsid w:val="003D2F52"/>
    <w:rsid w:val="003D31C1"/>
    <w:rsid w:val="003D32B3"/>
    <w:rsid w:val="003D342A"/>
    <w:rsid w:val="003D3A4C"/>
    <w:rsid w:val="003D3B1C"/>
    <w:rsid w:val="003D3B88"/>
    <w:rsid w:val="003D3C9B"/>
    <w:rsid w:val="003D3F94"/>
    <w:rsid w:val="003D3FDF"/>
    <w:rsid w:val="003D40FB"/>
    <w:rsid w:val="003D42E2"/>
    <w:rsid w:val="003D45C5"/>
    <w:rsid w:val="003D47BB"/>
    <w:rsid w:val="003D4918"/>
    <w:rsid w:val="003D4A75"/>
    <w:rsid w:val="003D4B80"/>
    <w:rsid w:val="003D4E77"/>
    <w:rsid w:val="003D508C"/>
    <w:rsid w:val="003D5328"/>
    <w:rsid w:val="003D543F"/>
    <w:rsid w:val="003D557A"/>
    <w:rsid w:val="003D5975"/>
    <w:rsid w:val="003D5A40"/>
    <w:rsid w:val="003D5C05"/>
    <w:rsid w:val="003D5D67"/>
    <w:rsid w:val="003D60EE"/>
    <w:rsid w:val="003D6343"/>
    <w:rsid w:val="003D6499"/>
    <w:rsid w:val="003D66E8"/>
    <w:rsid w:val="003D67DF"/>
    <w:rsid w:val="003D6956"/>
    <w:rsid w:val="003D69E0"/>
    <w:rsid w:val="003D69F6"/>
    <w:rsid w:val="003D69F8"/>
    <w:rsid w:val="003D6C6D"/>
    <w:rsid w:val="003D6D1B"/>
    <w:rsid w:val="003D6DAD"/>
    <w:rsid w:val="003D6E2B"/>
    <w:rsid w:val="003D6F79"/>
    <w:rsid w:val="003D7000"/>
    <w:rsid w:val="003D727A"/>
    <w:rsid w:val="003D7418"/>
    <w:rsid w:val="003D74D6"/>
    <w:rsid w:val="003D76F2"/>
    <w:rsid w:val="003D78B2"/>
    <w:rsid w:val="003D79CB"/>
    <w:rsid w:val="003D7A41"/>
    <w:rsid w:val="003D7FC4"/>
    <w:rsid w:val="003E021A"/>
    <w:rsid w:val="003E0553"/>
    <w:rsid w:val="003E0926"/>
    <w:rsid w:val="003E098C"/>
    <w:rsid w:val="003E09A9"/>
    <w:rsid w:val="003E09AF"/>
    <w:rsid w:val="003E0BA9"/>
    <w:rsid w:val="003E1376"/>
    <w:rsid w:val="003E1689"/>
    <w:rsid w:val="003E1D71"/>
    <w:rsid w:val="003E21B8"/>
    <w:rsid w:val="003E248A"/>
    <w:rsid w:val="003E24F5"/>
    <w:rsid w:val="003E250C"/>
    <w:rsid w:val="003E2584"/>
    <w:rsid w:val="003E2D78"/>
    <w:rsid w:val="003E2DC7"/>
    <w:rsid w:val="003E2E58"/>
    <w:rsid w:val="003E2ECA"/>
    <w:rsid w:val="003E31EA"/>
    <w:rsid w:val="003E32CB"/>
    <w:rsid w:val="003E33F2"/>
    <w:rsid w:val="003E34F1"/>
    <w:rsid w:val="003E3529"/>
    <w:rsid w:val="003E3648"/>
    <w:rsid w:val="003E3707"/>
    <w:rsid w:val="003E3E8B"/>
    <w:rsid w:val="003E3F37"/>
    <w:rsid w:val="003E40EE"/>
    <w:rsid w:val="003E4138"/>
    <w:rsid w:val="003E420A"/>
    <w:rsid w:val="003E4508"/>
    <w:rsid w:val="003E460A"/>
    <w:rsid w:val="003E484C"/>
    <w:rsid w:val="003E48C1"/>
    <w:rsid w:val="003E4F82"/>
    <w:rsid w:val="003E4F96"/>
    <w:rsid w:val="003E4FDA"/>
    <w:rsid w:val="003E51E5"/>
    <w:rsid w:val="003E5273"/>
    <w:rsid w:val="003E5648"/>
    <w:rsid w:val="003E56C6"/>
    <w:rsid w:val="003E57EC"/>
    <w:rsid w:val="003E5A9C"/>
    <w:rsid w:val="003E5E2E"/>
    <w:rsid w:val="003E5F9A"/>
    <w:rsid w:val="003E61AA"/>
    <w:rsid w:val="003E6504"/>
    <w:rsid w:val="003E6685"/>
    <w:rsid w:val="003E683C"/>
    <w:rsid w:val="003E695D"/>
    <w:rsid w:val="003E6B16"/>
    <w:rsid w:val="003E6B72"/>
    <w:rsid w:val="003E6DB0"/>
    <w:rsid w:val="003E6F37"/>
    <w:rsid w:val="003E729E"/>
    <w:rsid w:val="003E75BF"/>
    <w:rsid w:val="003E7B30"/>
    <w:rsid w:val="003E7C42"/>
    <w:rsid w:val="003E7DBB"/>
    <w:rsid w:val="003E7E1A"/>
    <w:rsid w:val="003E7ED6"/>
    <w:rsid w:val="003E7F33"/>
    <w:rsid w:val="003F006D"/>
    <w:rsid w:val="003F094C"/>
    <w:rsid w:val="003F0AB2"/>
    <w:rsid w:val="003F0D40"/>
    <w:rsid w:val="003F0DC3"/>
    <w:rsid w:val="003F11F7"/>
    <w:rsid w:val="003F1470"/>
    <w:rsid w:val="003F1BA0"/>
    <w:rsid w:val="003F1C3B"/>
    <w:rsid w:val="003F1ED9"/>
    <w:rsid w:val="003F2051"/>
    <w:rsid w:val="003F21B9"/>
    <w:rsid w:val="003F2205"/>
    <w:rsid w:val="003F2282"/>
    <w:rsid w:val="003F2359"/>
    <w:rsid w:val="003F27DE"/>
    <w:rsid w:val="003F2869"/>
    <w:rsid w:val="003F29F6"/>
    <w:rsid w:val="003F2A32"/>
    <w:rsid w:val="003F2B3B"/>
    <w:rsid w:val="003F2E9E"/>
    <w:rsid w:val="003F2F0D"/>
    <w:rsid w:val="003F3156"/>
    <w:rsid w:val="003F31F8"/>
    <w:rsid w:val="003F3826"/>
    <w:rsid w:val="003F3AD3"/>
    <w:rsid w:val="003F3D4C"/>
    <w:rsid w:val="003F3E18"/>
    <w:rsid w:val="003F3E50"/>
    <w:rsid w:val="003F4427"/>
    <w:rsid w:val="003F45B7"/>
    <w:rsid w:val="003F45F0"/>
    <w:rsid w:val="003F49F9"/>
    <w:rsid w:val="003F4B84"/>
    <w:rsid w:val="003F4E33"/>
    <w:rsid w:val="003F4F0D"/>
    <w:rsid w:val="003F5077"/>
    <w:rsid w:val="003F516C"/>
    <w:rsid w:val="003F562F"/>
    <w:rsid w:val="003F5699"/>
    <w:rsid w:val="003F59B2"/>
    <w:rsid w:val="003F5A1F"/>
    <w:rsid w:val="003F6215"/>
    <w:rsid w:val="003F62E8"/>
    <w:rsid w:val="003F636C"/>
    <w:rsid w:val="003F6384"/>
    <w:rsid w:val="003F6550"/>
    <w:rsid w:val="003F6629"/>
    <w:rsid w:val="003F69C8"/>
    <w:rsid w:val="003F6AEA"/>
    <w:rsid w:val="003F6B3A"/>
    <w:rsid w:val="003F6D46"/>
    <w:rsid w:val="003F6DC3"/>
    <w:rsid w:val="003F6EF8"/>
    <w:rsid w:val="003F6F4B"/>
    <w:rsid w:val="003F7170"/>
    <w:rsid w:val="003F71EE"/>
    <w:rsid w:val="003F76AA"/>
    <w:rsid w:val="003F76BD"/>
    <w:rsid w:val="003F76FB"/>
    <w:rsid w:val="003F7A8A"/>
    <w:rsid w:val="003F7C8A"/>
    <w:rsid w:val="003F7D77"/>
    <w:rsid w:val="003F7DD5"/>
    <w:rsid w:val="00400279"/>
    <w:rsid w:val="00400767"/>
    <w:rsid w:val="0040079D"/>
    <w:rsid w:val="00400927"/>
    <w:rsid w:val="00400CD7"/>
    <w:rsid w:val="00401257"/>
    <w:rsid w:val="00401600"/>
    <w:rsid w:val="0040203A"/>
    <w:rsid w:val="004022EC"/>
    <w:rsid w:val="00402695"/>
    <w:rsid w:val="004027A3"/>
    <w:rsid w:val="00402978"/>
    <w:rsid w:val="004029A6"/>
    <w:rsid w:val="00402ADD"/>
    <w:rsid w:val="00403179"/>
    <w:rsid w:val="0040324B"/>
    <w:rsid w:val="004032A7"/>
    <w:rsid w:val="004033A2"/>
    <w:rsid w:val="00403AE0"/>
    <w:rsid w:val="0040445D"/>
    <w:rsid w:val="00404C98"/>
    <w:rsid w:val="00404D3F"/>
    <w:rsid w:val="00404E4A"/>
    <w:rsid w:val="00404F9E"/>
    <w:rsid w:val="004053E9"/>
    <w:rsid w:val="0040551A"/>
    <w:rsid w:val="004058E1"/>
    <w:rsid w:val="004059DC"/>
    <w:rsid w:val="004059FF"/>
    <w:rsid w:val="00405AEC"/>
    <w:rsid w:val="00405DC6"/>
    <w:rsid w:val="00405DD3"/>
    <w:rsid w:val="0040603D"/>
    <w:rsid w:val="00406060"/>
    <w:rsid w:val="0040612C"/>
    <w:rsid w:val="0040630E"/>
    <w:rsid w:val="0040635F"/>
    <w:rsid w:val="00406D3F"/>
    <w:rsid w:val="00406ED1"/>
    <w:rsid w:val="00406FCD"/>
    <w:rsid w:val="004070EC"/>
    <w:rsid w:val="0040741E"/>
    <w:rsid w:val="004075CE"/>
    <w:rsid w:val="004075E5"/>
    <w:rsid w:val="00407817"/>
    <w:rsid w:val="00407A8C"/>
    <w:rsid w:val="00407AB4"/>
    <w:rsid w:val="00407B2E"/>
    <w:rsid w:val="00407D8A"/>
    <w:rsid w:val="00407DD0"/>
    <w:rsid w:val="00407DD8"/>
    <w:rsid w:val="00407E9B"/>
    <w:rsid w:val="00407FB3"/>
    <w:rsid w:val="0041002D"/>
    <w:rsid w:val="00410362"/>
    <w:rsid w:val="00410440"/>
    <w:rsid w:val="0041076A"/>
    <w:rsid w:val="0041076F"/>
    <w:rsid w:val="00410854"/>
    <w:rsid w:val="00410856"/>
    <w:rsid w:val="00410A12"/>
    <w:rsid w:val="00410C34"/>
    <w:rsid w:val="00410CC1"/>
    <w:rsid w:val="00410F4D"/>
    <w:rsid w:val="0041103B"/>
    <w:rsid w:val="004112C6"/>
    <w:rsid w:val="004112F2"/>
    <w:rsid w:val="0041130E"/>
    <w:rsid w:val="004114E1"/>
    <w:rsid w:val="004115BD"/>
    <w:rsid w:val="00411B0A"/>
    <w:rsid w:val="00411C45"/>
    <w:rsid w:val="00411C4E"/>
    <w:rsid w:val="00411D50"/>
    <w:rsid w:val="00411E7D"/>
    <w:rsid w:val="00411FC7"/>
    <w:rsid w:val="00412057"/>
    <w:rsid w:val="00412090"/>
    <w:rsid w:val="004122D9"/>
    <w:rsid w:val="00412661"/>
    <w:rsid w:val="004126D0"/>
    <w:rsid w:val="0041293A"/>
    <w:rsid w:val="00412AF2"/>
    <w:rsid w:val="00413142"/>
    <w:rsid w:val="004134B8"/>
    <w:rsid w:val="004135B5"/>
    <w:rsid w:val="00413760"/>
    <w:rsid w:val="00413838"/>
    <w:rsid w:val="004139D1"/>
    <w:rsid w:val="00413A7D"/>
    <w:rsid w:val="00413C67"/>
    <w:rsid w:val="00413EA7"/>
    <w:rsid w:val="0041443D"/>
    <w:rsid w:val="004147CC"/>
    <w:rsid w:val="00414805"/>
    <w:rsid w:val="0041490C"/>
    <w:rsid w:val="004149C2"/>
    <w:rsid w:val="004149D8"/>
    <w:rsid w:val="00414D02"/>
    <w:rsid w:val="00414E61"/>
    <w:rsid w:val="004150DB"/>
    <w:rsid w:val="00415392"/>
    <w:rsid w:val="00415549"/>
    <w:rsid w:val="00415777"/>
    <w:rsid w:val="00415A7D"/>
    <w:rsid w:val="00415B7F"/>
    <w:rsid w:val="00415DAB"/>
    <w:rsid w:val="00415E47"/>
    <w:rsid w:val="00415E59"/>
    <w:rsid w:val="00415EF2"/>
    <w:rsid w:val="00416545"/>
    <w:rsid w:val="004165AD"/>
    <w:rsid w:val="004165AE"/>
    <w:rsid w:val="00416840"/>
    <w:rsid w:val="004168F2"/>
    <w:rsid w:val="00416ACA"/>
    <w:rsid w:val="00416AF2"/>
    <w:rsid w:val="00416F89"/>
    <w:rsid w:val="004170D7"/>
    <w:rsid w:val="00417130"/>
    <w:rsid w:val="00417253"/>
    <w:rsid w:val="004172D6"/>
    <w:rsid w:val="00417335"/>
    <w:rsid w:val="00417469"/>
    <w:rsid w:val="00417616"/>
    <w:rsid w:val="00417632"/>
    <w:rsid w:val="0041786C"/>
    <w:rsid w:val="00417B7D"/>
    <w:rsid w:val="00417E75"/>
    <w:rsid w:val="00417F5B"/>
    <w:rsid w:val="0042007F"/>
    <w:rsid w:val="004202A5"/>
    <w:rsid w:val="004203BF"/>
    <w:rsid w:val="0042044F"/>
    <w:rsid w:val="004204A9"/>
    <w:rsid w:val="004208FF"/>
    <w:rsid w:val="00420939"/>
    <w:rsid w:val="00420EF9"/>
    <w:rsid w:val="0042159B"/>
    <w:rsid w:val="004216DB"/>
    <w:rsid w:val="0042192E"/>
    <w:rsid w:val="00421D03"/>
    <w:rsid w:val="00421F77"/>
    <w:rsid w:val="00422144"/>
    <w:rsid w:val="00422154"/>
    <w:rsid w:val="004224AE"/>
    <w:rsid w:val="004225EC"/>
    <w:rsid w:val="00422763"/>
    <w:rsid w:val="004227CF"/>
    <w:rsid w:val="00422812"/>
    <w:rsid w:val="00422CCA"/>
    <w:rsid w:val="00422E28"/>
    <w:rsid w:val="00422E7A"/>
    <w:rsid w:val="00423120"/>
    <w:rsid w:val="00423171"/>
    <w:rsid w:val="004237EF"/>
    <w:rsid w:val="00423880"/>
    <w:rsid w:val="004239EF"/>
    <w:rsid w:val="00423A4A"/>
    <w:rsid w:val="00424097"/>
    <w:rsid w:val="004240EB"/>
    <w:rsid w:val="004245E8"/>
    <w:rsid w:val="0042464D"/>
    <w:rsid w:val="0042484D"/>
    <w:rsid w:val="004248E5"/>
    <w:rsid w:val="00424BA1"/>
    <w:rsid w:val="00424CA1"/>
    <w:rsid w:val="00424E97"/>
    <w:rsid w:val="00425013"/>
    <w:rsid w:val="004250CC"/>
    <w:rsid w:val="00425537"/>
    <w:rsid w:val="0042565C"/>
    <w:rsid w:val="004257E7"/>
    <w:rsid w:val="004257FC"/>
    <w:rsid w:val="0042587D"/>
    <w:rsid w:val="004259AD"/>
    <w:rsid w:val="00425A15"/>
    <w:rsid w:val="00425FB6"/>
    <w:rsid w:val="004260B2"/>
    <w:rsid w:val="0042611C"/>
    <w:rsid w:val="004263B2"/>
    <w:rsid w:val="0042658E"/>
    <w:rsid w:val="0042682B"/>
    <w:rsid w:val="00426A18"/>
    <w:rsid w:val="00426AB2"/>
    <w:rsid w:val="00426BD0"/>
    <w:rsid w:val="00426D00"/>
    <w:rsid w:val="00426D0B"/>
    <w:rsid w:val="00426D41"/>
    <w:rsid w:val="00427016"/>
    <w:rsid w:val="00427038"/>
    <w:rsid w:val="004271EF"/>
    <w:rsid w:val="00427A7D"/>
    <w:rsid w:val="00427A99"/>
    <w:rsid w:val="00430021"/>
    <w:rsid w:val="004302DD"/>
    <w:rsid w:val="00430480"/>
    <w:rsid w:val="0043048A"/>
    <w:rsid w:val="0043052D"/>
    <w:rsid w:val="00430B10"/>
    <w:rsid w:val="00430DA9"/>
    <w:rsid w:val="00430E0A"/>
    <w:rsid w:val="00430E23"/>
    <w:rsid w:val="00430F15"/>
    <w:rsid w:val="00430FE7"/>
    <w:rsid w:val="0043169F"/>
    <w:rsid w:val="00431818"/>
    <w:rsid w:val="004319C6"/>
    <w:rsid w:val="00431C67"/>
    <w:rsid w:val="00431E36"/>
    <w:rsid w:val="00432013"/>
    <w:rsid w:val="004323ED"/>
    <w:rsid w:val="00432914"/>
    <w:rsid w:val="00432D27"/>
    <w:rsid w:val="00432D46"/>
    <w:rsid w:val="00432DBE"/>
    <w:rsid w:val="00432EA4"/>
    <w:rsid w:val="004331B8"/>
    <w:rsid w:val="004333C4"/>
    <w:rsid w:val="0043347B"/>
    <w:rsid w:val="00433790"/>
    <w:rsid w:val="00433B00"/>
    <w:rsid w:val="00433D5E"/>
    <w:rsid w:val="00433D85"/>
    <w:rsid w:val="00433F39"/>
    <w:rsid w:val="00433F3C"/>
    <w:rsid w:val="00433FD7"/>
    <w:rsid w:val="004345F5"/>
    <w:rsid w:val="00434634"/>
    <w:rsid w:val="00434B2D"/>
    <w:rsid w:val="00434CDD"/>
    <w:rsid w:val="00434D40"/>
    <w:rsid w:val="004350FC"/>
    <w:rsid w:val="0043514B"/>
    <w:rsid w:val="004354B5"/>
    <w:rsid w:val="0043582B"/>
    <w:rsid w:val="00435895"/>
    <w:rsid w:val="00435BED"/>
    <w:rsid w:val="004361F1"/>
    <w:rsid w:val="00436277"/>
    <w:rsid w:val="00436289"/>
    <w:rsid w:val="004364B0"/>
    <w:rsid w:val="004366D2"/>
    <w:rsid w:val="00436A35"/>
    <w:rsid w:val="00436A8E"/>
    <w:rsid w:val="00436C28"/>
    <w:rsid w:val="00436E94"/>
    <w:rsid w:val="00436FC1"/>
    <w:rsid w:val="00437073"/>
    <w:rsid w:val="004373BD"/>
    <w:rsid w:val="0043741F"/>
    <w:rsid w:val="004374CD"/>
    <w:rsid w:val="00437644"/>
    <w:rsid w:val="0043775D"/>
    <w:rsid w:val="00437AE3"/>
    <w:rsid w:val="00437D9C"/>
    <w:rsid w:val="00437EAD"/>
    <w:rsid w:val="00440035"/>
    <w:rsid w:val="00440062"/>
    <w:rsid w:val="0044042B"/>
    <w:rsid w:val="004408B7"/>
    <w:rsid w:val="00440A0C"/>
    <w:rsid w:val="00440C9A"/>
    <w:rsid w:val="00440C9D"/>
    <w:rsid w:val="00440D14"/>
    <w:rsid w:val="00440ECF"/>
    <w:rsid w:val="00441118"/>
    <w:rsid w:val="004417CA"/>
    <w:rsid w:val="00441B1B"/>
    <w:rsid w:val="00441BB9"/>
    <w:rsid w:val="00441C00"/>
    <w:rsid w:val="00441C09"/>
    <w:rsid w:val="00441C4C"/>
    <w:rsid w:val="00441CE0"/>
    <w:rsid w:val="00441EBA"/>
    <w:rsid w:val="00441ECF"/>
    <w:rsid w:val="00442021"/>
    <w:rsid w:val="00442239"/>
    <w:rsid w:val="00442335"/>
    <w:rsid w:val="0044261E"/>
    <w:rsid w:val="00442959"/>
    <w:rsid w:val="00442B53"/>
    <w:rsid w:val="00442D8B"/>
    <w:rsid w:val="004432A8"/>
    <w:rsid w:val="00443417"/>
    <w:rsid w:val="004435A6"/>
    <w:rsid w:val="00443600"/>
    <w:rsid w:val="0044370B"/>
    <w:rsid w:val="004437AD"/>
    <w:rsid w:val="0044383E"/>
    <w:rsid w:val="00443953"/>
    <w:rsid w:val="004439DC"/>
    <w:rsid w:val="00443AD6"/>
    <w:rsid w:val="00443B0E"/>
    <w:rsid w:val="00443CE9"/>
    <w:rsid w:val="00443F74"/>
    <w:rsid w:val="00443FEA"/>
    <w:rsid w:val="00444068"/>
    <w:rsid w:val="00444261"/>
    <w:rsid w:val="00444289"/>
    <w:rsid w:val="00444412"/>
    <w:rsid w:val="004444A6"/>
    <w:rsid w:val="004444C7"/>
    <w:rsid w:val="00444529"/>
    <w:rsid w:val="00444686"/>
    <w:rsid w:val="004446E4"/>
    <w:rsid w:val="004448F8"/>
    <w:rsid w:val="004449E5"/>
    <w:rsid w:val="00444A86"/>
    <w:rsid w:val="00444B57"/>
    <w:rsid w:val="00444BCE"/>
    <w:rsid w:val="00444C33"/>
    <w:rsid w:val="00444FB1"/>
    <w:rsid w:val="00445959"/>
    <w:rsid w:val="00445A3F"/>
    <w:rsid w:val="00445CCA"/>
    <w:rsid w:val="00445D83"/>
    <w:rsid w:val="00446158"/>
    <w:rsid w:val="00446187"/>
    <w:rsid w:val="00446461"/>
    <w:rsid w:val="0044651A"/>
    <w:rsid w:val="00446624"/>
    <w:rsid w:val="00446717"/>
    <w:rsid w:val="00446AF8"/>
    <w:rsid w:val="00447161"/>
    <w:rsid w:val="00447199"/>
    <w:rsid w:val="004472E2"/>
    <w:rsid w:val="004475E9"/>
    <w:rsid w:val="004475F2"/>
    <w:rsid w:val="00447C18"/>
    <w:rsid w:val="00447CFA"/>
    <w:rsid w:val="004501A1"/>
    <w:rsid w:val="004503DB"/>
    <w:rsid w:val="004505BB"/>
    <w:rsid w:val="00450CDC"/>
    <w:rsid w:val="00450F92"/>
    <w:rsid w:val="00451046"/>
    <w:rsid w:val="004512B6"/>
    <w:rsid w:val="004513AE"/>
    <w:rsid w:val="004514C3"/>
    <w:rsid w:val="004517E0"/>
    <w:rsid w:val="00451E7E"/>
    <w:rsid w:val="004520D8"/>
    <w:rsid w:val="004521EF"/>
    <w:rsid w:val="004526DD"/>
    <w:rsid w:val="004527B5"/>
    <w:rsid w:val="00452BDD"/>
    <w:rsid w:val="00452C39"/>
    <w:rsid w:val="00452D54"/>
    <w:rsid w:val="004531C6"/>
    <w:rsid w:val="004535D2"/>
    <w:rsid w:val="004539FE"/>
    <w:rsid w:val="0045408A"/>
    <w:rsid w:val="004540E5"/>
    <w:rsid w:val="004541A5"/>
    <w:rsid w:val="004546BE"/>
    <w:rsid w:val="00454828"/>
    <w:rsid w:val="00454903"/>
    <w:rsid w:val="00454A41"/>
    <w:rsid w:val="00454A6C"/>
    <w:rsid w:val="00454B3C"/>
    <w:rsid w:val="00454BD9"/>
    <w:rsid w:val="00454C4C"/>
    <w:rsid w:val="00454C61"/>
    <w:rsid w:val="00454DB4"/>
    <w:rsid w:val="00454DEA"/>
    <w:rsid w:val="00454F48"/>
    <w:rsid w:val="00455022"/>
    <w:rsid w:val="004550E2"/>
    <w:rsid w:val="004551B7"/>
    <w:rsid w:val="00455267"/>
    <w:rsid w:val="004552B8"/>
    <w:rsid w:val="004554C9"/>
    <w:rsid w:val="004558BD"/>
    <w:rsid w:val="004559E5"/>
    <w:rsid w:val="004559F6"/>
    <w:rsid w:val="00455B3C"/>
    <w:rsid w:val="00455BFB"/>
    <w:rsid w:val="00455DE3"/>
    <w:rsid w:val="00455E55"/>
    <w:rsid w:val="00455E88"/>
    <w:rsid w:val="00455FD2"/>
    <w:rsid w:val="00456065"/>
    <w:rsid w:val="004564C1"/>
    <w:rsid w:val="00456578"/>
    <w:rsid w:val="004567D8"/>
    <w:rsid w:val="00456829"/>
    <w:rsid w:val="00456E0A"/>
    <w:rsid w:val="00456F77"/>
    <w:rsid w:val="00457012"/>
    <w:rsid w:val="004573F0"/>
    <w:rsid w:val="0045748D"/>
    <w:rsid w:val="00457B95"/>
    <w:rsid w:val="00457BE7"/>
    <w:rsid w:val="00457DD9"/>
    <w:rsid w:val="00457E24"/>
    <w:rsid w:val="00460117"/>
    <w:rsid w:val="00460214"/>
    <w:rsid w:val="00460602"/>
    <w:rsid w:val="00460646"/>
    <w:rsid w:val="00460695"/>
    <w:rsid w:val="004609C1"/>
    <w:rsid w:val="00460B3A"/>
    <w:rsid w:val="00460B5E"/>
    <w:rsid w:val="00460CA8"/>
    <w:rsid w:val="00460D86"/>
    <w:rsid w:val="00460EA7"/>
    <w:rsid w:val="00460EF7"/>
    <w:rsid w:val="00460FDB"/>
    <w:rsid w:val="00461340"/>
    <w:rsid w:val="0046161E"/>
    <w:rsid w:val="00461DE9"/>
    <w:rsid w:val="00461F6E"/>
    <w:rsid w:val="00461FAF"/>
    <w:rsid w:val="00462340"/>
    <w:rsid w:val="004626F9"/>
    <w:rsid w:val="004627D7"/>
    <w:rsid w:val="00462C29"/>
    <w:rsid w:val="00462C8B"/>
    <w:rsid w:val="0046316D"/>
    <w:rsid w:val="004632F0"/>
    <w:rsid w:val="0046371D"/>
    <w:rsid w:val="00463888"/>
    <w:rsid w:val="0046391F"/>
    <w:rsid w:val="00463C0F"/>
    <w:rsid w:val="00463C98"/>
    <w:rsid w:val="0046461C"/>
    <w:rsid w:val="004646F8"/>
    <w:rsid w:val="00464766"/>
    <w:rsid w:val="00464962"/>
    <w:rsid w:val="00464C59"/>
    <w:rsid w:val="00464CEE"/>
    <w:rsid w:val="00464DC3"/>
    <w:rsid w:val="00464E9E"/>
    <w:rsid w:val="004651FA"/>
    <w:rsid w:val="004654DF"/>
    <w:rsid w:val="00465590"/>
    <w:rsid w:val="004658EC"/>
    <w:rsid w:val="00465BB3"/>
    <w:rsid w:val="00465E41"/>
    <w:rsid w:val="004660C0"/>
    <w:rsid w:val="00466274"/>
    <w:rsid w:val="004663C1"/>
    <w:rsid w:val="004663F7"/>
    <w:rsid w:val="00466401"/>
    <w:rsid w:val="004667D7"/>
    <w:rsid w:val="00466F8D"/>
    <w:rsid w:val="0046717C"/>
    <w:rsid w:val="00467337"/>
    <w:rsid w:val="004675A6"/>
    <w:rsid w:val="004675BB"/>
    <w:rsid w:val="004676FD"/>
    <w:rsid w:val="0046787B"/>
    <w:rsid w:val="004678F6"/>
    <w:rsid w:val="00467AA8"/>
    <w:rsid w:val="00467D17"/>
    <w:rsid w:val="004704E2"/>
    <w:rsid w:val="0047051F"/>
    <w:rsid w:val="004709F3"/>
    <w:rsid w:val="00470C40"/>
    <w:rsid w:val="00470FAF"/>
    <w:rsid w:val="00471025"/>
    <w:rsid w:val="004710C1"/>
    <w:rsid w:val="004713B7"/>
    <w:rsid w:val="004717DF"/>
    <w:rsid w:val="00471805"/>
    <w:rsid w:val="004718F4"/>
    <w:rsid w:val="0047198E"/>
    <w:rsid w:val="00471BB9"/>
    <w:rsid w:val="00471C4B"/>
    <w:rsid w:val="00472238"/>
    <w:rsid w:val="0047247C"/>
    <w:rsid w:val="004724B5"/>
    <w:rsid w:val="004726F3"/>
    <w:rsid w:val="00472AFF"/>
    <w:rsid w:val="00472BB3"/>
    <w:rsid w:val="00472D0D"/>
    <w:rsid w:val="00472DD2"/>
    <w:rsid w:val="00472EBF"/>
    <w:rsid w:val="00473090"/>
    <w:rsid w:val="004730A5"/>
    <w:rsid w:val="004733BC"/>
    <w:rsid w:val="0047390A"/>
    <w:rsid w:val="00473B0C"/>
    <w:rsid w:val="00473E90"/>
    <w:rsid w:val="00473F7D"/>
    <w:rsid w:val="00473FF8"/>
    <w:rsid w:val="00474043"/>
    <w:rsid w:val="00474113"/>
    <w:rsid w:val="0047412A"/>
    <w:rsid w:val="004742F7"/>
    <w:rsid w:val="00474331"/>
    <w:rsid w:val="00474524"/>
    <w:rsid w:val="004745D6"/>
    <w:rsid w:val="004745E2"/>
    <w:rsid w:val="004747B0"/>
    <w:rsid w:val="00474EC3"/>
    <w:rsid w:val="00474F54"/>
    <w:rsid w:val="00475330"/>
    <w:rsid w:val="004755E9"/>
    <w:rsid w:val="004755F9"/>
    <w:rsid w:val="00475913"/>
    <w:rsid w:val="00475915"/>
    <w:rsid w:val="00475A2B"/>
    <w:rsid w:val="00476032"/>
    <w:rsid w:val="00476134"/>
    <w:rsid w:val="004761EC"/>
    <w:rsid w:val="00476383"/>
    <w:rsid w:val="00476606"/>
    <w:rsid w:val="00476774"/>
    <w:rsid w:val="00476936"/>
    <w:rsid w:val="004769C6"/>
    <w:rsid w:val="00476C0E"/>
    <w:rsid w:val="00476CF7"/>
    <w:rsid w:val="00476E31"/>
    <w:rsid w:val="00477997"/>
    <w:rsid w:val="00477F17"/>
    <w:rsid w:val="004800E7"/>
    <w:rsid w:val="00480301"/>
    <w:rsid w:val="00480340"/>
    <w:rsid w:val="00480BAD"/>
    <w:rsid w:val="00480C2A"/>
    <w:rsid w:val="00480D3E"/>
    <w:rsid w:val="00480F4D"/>
    <w:rsid w:val="004813ED"/>
    <w:rsid w:val="0048153E"/>
    <w:rsid w:val="00481783"/>
    <w:rsid w:val="004817B7"/>
    <w:rsid w:val="00481872"/>
    <w:rsid w:val="00481CB7"/>
    <w:rsid w:val="00481D32"/>
    <w:rsid w:val="00482044"/>
    <w:rsid w:val="004821C2"/>
    <w:rsid w:val="0048234E"/>
    <w:rsid w:val="00482C73"/>
    <w:rsid w:val="00482D73"/>
    <w:rsid w:val="00482F8D"/>
    <w:rsid w:val="004830BF"/>
    <w:rsid w:val="00483202"/>
    <w:rsid w:val="00483301"/>
    <w:rsid w:val="0048333C"/>
    <w:rsid w:val="00483565"/>
    <w:rsid w:val="00483614"/>
    <w:rsid w:val="00483685"/>
    <w:rsid w:val="00483842"/>
    <w:rsid w:val="00483908"/>
    <w:rsid w:val="00483944"/>
    <w:rsid w:val="00483972"/>
    <w:rsid w:val="00483AD5"/>
    <w:rsid w:val="00483C1C"/>
    <w:rsid w:val="00483CD3"/>
    <w:rsid w:val="00483D2E"/>
    <w:rsid w:val="00483D5D"/>
    <w:rsid w:val="00483FC4"/>
    <w:rsid w:val="00484190"/>
    <w:rsid w:val="00484369"/>
    <w:rsid w:val="0048464D"/>
    <w:rsid w:val="00484667"/>
    <w:rsid w:val="00484715"/>
    <w:rsid w:val="00484A96"/>
    <w:rsid w:val="00484AD7"/>
    <w:rsid w:val="00484F16"/>
    <w:rsid w:val="00484F3A"/>
    <w:rsid w:val="00485073"/>
    <w:rsid w:val="004850DA"/>
    <w:rsid w:val="0048534E"/>
    <w:rsid w:val="004854AA"/>
    <w:rsid w:val="00485667"/>
    <w:rsid w:val="004858A7"/>
    <w:rsid w:val="00485A00"/>
    <w:rsid w:val="00485CC0"/>
    <w:rsid w:val="00485FEA"/>
    <w:rsid w:val="004860D2"/>
    <w:rsid w:val="0048622C"/>
    <w:rsid w:val="004865D0"/>
    <w:rsid w:val="00486960"/>
    <w:rsid w:val="0048697E"/>
    <w:rsid w:val="00486A5D"/>
    <w:rsid w:val="00486A5E"/>
    <w:rsid w:val="00486D73"/>
    <w:rsid w:val="00486EF7"/>
    <w:rsid w:val="00486FA6"/>
    <w:rsid w:val="0048720D"/>
    <w:rsid w:val="00487352"/>
    <w:rsid w:val="00487465"/>
    <w:rsid w:val="004875BE"/>
    <w:rsid w:val="00487AEA"/>
    <w:rsid w:val="0049021A"/>
    <w:rsid w:val="004903FA"/>
    <w:rsid w:val="00490405"/>
    <w:rsid w:val="0049056F"/>
    <w:rsid w:val="004909B1"/>
    <w:rsid w:val="00490A58"/>
    <w:rsid w:val="00490B30"/>
    <w:rsid w:val="00490D91"/>
    <w:rsid w:val="004917DC"/>
    <w:rsid w:val="00491A44"/>
    <w:rsid w:val="00491B1B"/>
    <w:rsid w:val="00491B3B"/>
    <w:rsid w:val="00491C49"/>
    <w:rsid w:val="00491E2E"/>
    <w:rsid w:val="00491EBA"/>
    <w:rsid w:val="00491F99"/>
    <w:rsid w:val="0049206A"/>
    <w:rsid w:val="00492216"/>
    <w:rsid w:val="004924E0"/>
    <w:rsid w:val="00492625"/>
    <w:rsid w:val="00492809"/>
    <w:rsid w:val="00492950"/>
    <w:rsid w:val="00492AEF"/>
    <w:rsid w:val="00492B0E"/>
    <w:rsid w:val="00492E67"/>
    <w:rsid w:val="00492EAB"/>
    <w:rsid w:val="00492EEA"/>
    <w:rsid w:val="00492F9E"/>
    <w:rsid w:val="004930E2"/>
    <w:rsid w:val="004930F2"/>
    <w:rsid w:val="004931FB"/>
    <w:rsid w:val="004932C3"/>
    <w:rsid w:val="00493680"/>
    <w:rsid w:val="00493D07"/>
    <w:rsid w:val="00493E04"/>
    <w:rsid w:val="00493EA2"/>
    <w:rsid w:val="004942F7"/>
    <w:rsid w:val="00494481"/>
    <w:rsid w:val="004944BC"/>
    <w:rsid w:val="00494642"/>
    <w:rsid w:val="00494724"/>
    <w:rsid w:val="00494823"/>
    <w:rsid w:val="004949C5"/>
    <w:rsid w:val="00494AE5"/>
    <w:rsid w:val="00494BBB"/>
    <w:rsid w:val="00494BF1"/>
    <w:rsid w:val="00494C04"/>
    <w:rsid w:val="00494F05"/>
    <w:rsid w:val="00494F09"/>
    <w:rsid w:val="00494FBB"/>
    <w:rsid w:val="00495016"/>
    <w:rsid w:val="00495197"/>
    <w:rsid w:val="00495276"/>
    <w:rsid w:val="0049555F"/>
    <w:rsid w:val="004956BA"/>
    <w:rsid w:val="00495969"/>
    <w:rsid w:val="0049596B"/>
    <w:rsid w:val="00495CCC"/>
    <w:rsid w:val="00495D97"/>
    <w:rsid w:val="00495F90"/>
    <w:rsid w:val="00496150"/>
    <w:rsid w:val="004965EC"/>
    <w:rsid w:val="004969B7"/>
    <w:rsid w:val="00496A84"/>
    <w:rsid w:val="00496C58"/>
    <w:rsid w:val="00496C91"/>
    <w:rsid w:val="00496CBE"/>
    <w:rsid w:val="00496D80"/>
    <w:rsid w:val="004974A4"/>
    <w:rsid w:val="0049751C"/>
    <w:rsid w:val="0049756F"/>
    <w:rsid w:val="00497580"/>
    <w:rsid w:val="004977C5"/>
    <w:rsid w:val="00497979"/>
    <w:rsid w:val="00497A30"/>
    <w:rsid w:val="00497B34"/>
    <w:rsid w:val="00497BD0"/>
    <w:rsid w:val="004A0030"/>
    <w:rsid w:val="004A0046"/>
    <w:rsid w:val="004A0174"/>
    <w:rsid w:val="004A019A"/>
    <w:rsid w:val="004A0832"/>
    <w:rsid w:val="004A0B21"/>
    <w:rsid w:val="004A0CF2"/>
    <w:rsid w:val="004A0DBC"/>
    <w:rsid w:val="004A0DEF"/>
    <w:rsid w:val="004A0E0A"/>
    <w:rsid w:val="004A117D"/>
    <w:rsid w:val="004A1203"/>
    <w:rsid w:val="004A1250"/>
    <w:rsid w:val="004A13BD"/>
    <w:rsid w:val="004A1509"/>
    <w:rsid w:val="004A15A7"/>
    <w:rsid w:val="004A1943"/>
    <w:rsid w:val="004A1D26"/>
    <w:rsid w:val="004A1E45"/>
    <w:rsid w:val="004A2142"/>
    <w:rsid w:val="004A2621"/>
    <w:rsid w:val="004A288F"/>
    <w:rsid w:val="004A2ABE"/>
    <w:rsid w:val="004A2C72"/>
    <w:rsid w:val="004A2E62"/>
    <w:rsid w:val="004A2F28"/>
    <w:rsid w:val="004A2F2B"/>
    <w:rsid w:val="004A3463"/>
    <w:rsid w:val="004A362B"/>
    <w:rsid w:val="004A38B0"/>
    <w:rsid w:val="004A3A1E"/>
    <w:rsid w:val="004A3B28"/>
    <w:rsid w:val="004A3B52"/>
    <w:rsid w:val="004A3CB4"/>
    <w:rsid w:val="004A3DB2"/>
    <w:rsid w:val="004A3ED9"/>
    <w:rsid w:val="004A40EC"/>
    <w:rsid w:val="004A424E"/>
    <w:rsid w:val="004A4321"/>
    <w:rsid w:val="004A456D"/>
    <w:rsid w:val="004A4863"/>
    <w:rsid w:val="004A4BE7"/>
    <w:rsid w:val="004A4D85"/>
    <w:rsid w:val="004A53D5"/>
    <w:rsid w:val="004A55E0"/>
    <w:rsid w:val="004A561D"/>
    <w:rsid w:val="004A56B0"/>
    <w:rsid w:val="004A5A4B"/>
    <w:rsid w:val="004A5E2B"/>
    <w:rsid w:val="004A5F06"/>
    <w:rsid w:val="004A60C0"/>
    <w:rsid w:val="004A628A"/>
    <w:rsid w:val="004A660C"/>
    <w:rsid w:val="004A661D"/>
    <w:rsid w:val="004A6777"/>
    <w:rsid w:val="004A6858"/>
    <w:rsid w:val="004A6904"/>
    <w:rsid w:val="004A6AC3"/>
    <w:rsid w:val="004A6CA2"/>
    <w:rsid w:val="004A6E05"/>
    <w:rsid w:val="004A6FC2"/>
    <w:rsid w:val="004A7051"/>
    <w:rsid w:val="004A708E"/>
    <w:rsid w:val="004A7229"/>
    <w:rsid w:val="004A73AC"/>
    <w:rsid w:val="004A7571"/>
    <w:rsid w:val="004A7749"/>
    <w:rsid w:val="004A7CC2"/>
    <w:rsid w:val="004A7CD8"/>
    <w:rsid w:val="004A7D35"/>
    <w:rsid w:val="004B0018"/>
    <w:rsid w:val="004B010F"/>
    <w:rsid w:val="004B0155"/>
    <w:rsid w:val="004B0158"/>
    <w:rsid w:val="004B0183"/>
    <w:rsid w:val="004B0311"/>
    <w:rsid w:val="004B0416"/>
    <w:rsid w:val="004B0484"/>
    <w:rsid w:val="004B0539"/>
    <w:rsid w:val="004B073F"/>
    <w:rsid w:val="004B0983"/>
    <w:rsid w:val="004B09D8"/>
    <w:rsid w:val="004B0AF0"/>
    <w:rsid w:val="004B0BBF"/>
    <w:rsid w:val="004B0D60"/>
    <w:rsid w:val="004B0EAA"/>
    <w:rsid w:val="004B106F"/>
    <w:rsid w:val="004B13E2"/>
    <w:rsid w:val="004B1467"/>
    <w:rsid w:val="004B15EE"/>
    <w:rsid w:val="004B1802"/>
    <w:rsid w:val="004B1BA2"/>
    <w:rsid w:val="004B1D53"/>
    <w:rsid w:val="004B2030"/>
    <w:rsid w:val="004B203A"/>
    <w:rsid w:val="004B2121"/>
    <w:rsid w:val="004B21C3"/>
    <w:rsid w:val="004B234D"/>
    <w:rsid w:val="004B251E"/>
    <w:rsid w:val="004B25C7"/>
    <w:rsid w:val="004B2ABB"/>
    <w:rsid w:val="004B2DF1"/>
    <w:rsid w:val="004B2E80"/>
    <w:rsid w:val="004B356B"/>
    <w:rsid w:val="004B3577"/>
    <w:rsid w:val="004B35E3"/>
    <w:rsid w:val="004B3602"/>
    <w:rsid w:val="004B3A96"/>
    <w:rsid w:val="004B3AB7"/>
    <w:rsid w:val="004B3C3B"/>
    <w:rsid w:val="004B4253"/>
    <w:rsid w:val="004B44BE"/>
    <w:rsid w:val="004B483C"/>
    <w:rsid w:val="004B488E"/>
    <w:rsid w:val="004B4A54"/>
    <w:rsid w:val="004B4BE5"/>
    <w:rsid w:val="004B533E"/>
    <w:rsid w:val="004B5777"/>
    <w:rsid w:val="004B57D7"/>
    <w:rsid w:val="004B5BE6"/>
    <w:rsid w:val="004B5CC2"/>
    <w:rsid w:val="004B5DE0"/>
    <w:rsid w:val="004B5E2E"/>
    <w:rsid w:val="004B6458"/>
    <w:rsid w:val="004B684D"/>
    <w:rsid w:val="004B6AED"/>
    <w:rsid w:val="004B6B49"/>
    <w:rsid w:val="004B6B50"/>
    <w:rsid w:val="004B7302"/>
    <w:rsid w:val="004B737E"/>
    <w:rsid w:val="004B73A6"/>
    <w:rsid w:val="004B73F2"/>
    <w:rsid w:val="004B7532"/>
    <w:rsid w:val="004B7664"/>
    <w:rsid w:val="004B76C6"/>
    <w:rsid w:val="004B7967"/>
    <w:rsid w:val="004B7DF3"/>
    <w:rsid w:val="004B7F54"/>
    <w:rsid w:val="004B7FFD"/>
    <w:rsid w:val="004C017E"/>
    <w:rsid w:val="004C026C"/>
    <w:rsid w:val="004C03F5"/>
    <w:rsid w:val="004C0592"/>
    <w:rsid w:val="004C0888"/>
    <w:rsid w:val="004C0947"/>
    <w:rsid w:val="004C0ABB"/>
    <w:rsid w:val="004C0D3B"/>
    <w:rsid w:val="004C0F01"/>
    <w:rsid w:val="004C100A"/>
    <w:rsid w:val="004C1646"/>
    <w:rsid w:val="004C1822"/>
    <w:rsid w:val="004C1B3A"/>
    <w:rsid w:val="004C1CE4"/>
    <w:rsid w:val="004C205F"/>
    <w:rsid w:val="004C2361"/>
    <w:rsid w:val="004C25C9"/>
    <w:rsid w:val="004C26BC"/>
    <w:rsid w:val="004C2BD1"/>
    <w:rsid w:val="004C2C93"/>
    <w:rsid w:val="004C2EE3"/>
    <w:rsid w:val="004C2F34"/>
    <w:rsid w:val="004C325F"/>
    <w:rsid w:val="004C3885"/>
    <w:rsid w:val="004C3A45"/>
    <w:rsid w:val="004C3DF7"/>
    <w:rsid w:val="004C4001"/>
    <w:rsid w:val="004C4466"/>
    <w:rsid w:val="004C45EC"/>
    <w:rsid w:val="004C46CA"/>
    <w:rsid w:val="004C4705"/>
    <w:rsid w:val="004C48C9"/>
    <w:rsid w:val="004C49F0"/>
    <w:rsid w:val="004C4A09"/>
    <w:rsid w:val="004C4C32"/>
    <w:rsid w:val="004C5056"/>
    <w:rsid w:val="004C5624"/>
    <w:rsid w:val="004C5861"/>
    <w:rsid w:val="004C5B71"/>
    <w:rsid w:val="004C5C5C"/>
    <w:rsid w:val="004C5D8E"/>
    <w:rsid w:val="004C5E8C"/>
    <w:rsid w:val="004C613A"/>
    <w:rsid w:val="004C6178"/>
    <w:rsid w:val="004C61DE"/>
    <w:rsid w:val="004C622F"/>
    <w:rsid w:val="004C62F9"/>
    <w:rsid w:val="004C65AC"/>
    <w:rsid w:val="004C6890"/>
    <w:rsid w:val="004C69C4"/>
    <w:rsid w:val="004C69E2"/>
    <w:rsid w:val="004C6A9F"/>
    <w:rsid w:val="004C6B4C"/>
    <w:rsid w:val="004C6CF1"/>
    <w:rsid w:val="004C6D18"/>
    <w:rsid w:val="004C6E38"/>
    <w:rsid w:val="004C6EAD"/>
    <w:rsid w:val="004C7108"/>
    <w:rsid w:val="004C764F"/>
    <w:rsid w:val="004C7988"/>
    <w:rsid w:val="004C7A07"/>
    <w:rsid w:val="004C7B81"/>
    <w:rsid w:val="004C7C1F"/>
    <w:rsid w:val="004C7EF8"/>
    <w:rsid w:val="004C7FB2"/>
    <w:rsid w:val="004D027A"/>
    <w:rsid w:val="004D02E5"/>
    <w:rsid w:val="004D037A"/>
    <w:rsid w:val="004D045A"/>
    <w:rsid w:val="004D06BF"/>
    <w:rsid w:val="004D0A00"/>
    <w:rsid w:val="004D0EF9"/>
    <w:rsid w:val="004D0F89"/>
    <w:rsid w:val="004D1032"/>
    <w:rsid w:val="004D142B"/>
    <w:rsid w:val="004D19DC"/>
    <w:rsid w:val="004D1B30"/>
    <w:rsid w:val="004D1E8A"/>
    <w:rsid w:val="004D1F3F"/>
    <w:rsid w:val="004D20AA"/>
    <w:rsid w:val="004D231A"/>
    <w:rsid w:val="004D29C6"/>
    <w:rsid w:val="004D2C1C"/>
    <w:rsid w:val="004D2C87"/>
    <w:rsid w:val="004D2EDF"/>
    <w:rsid w:val="004D3095"/>
    <w:rsid w:val="004D3950"/>
    <w:rsid w:val="004D3E15"/>
    <w:rsid w:val="004D4020"/>
    <w:rsid w:val="004D434B"/>
    <w:rsid w:val="004D45B9"/>
    <w:rsid w:val="004D4652"/>
    <w:rsid w:val="004D4ACC"/>
    <w:rsid w:val="004D4BFB"/>
    <w:rsid w:val="004D4D91"/>
    <w:rsid w:val="004D4D93"/>
    <w:rsid w:val="004D5048"/>
    <w:rsid w:val="004D5142"/>
    <w:rsid w:val="004D543A"/>
    <w:rsid w:val="004D5568"/>
    <w:rsid w:val="004D5700"/>
    <w:rsid w:val="004D596C"/>
    <w:rsid w:val="004D5BB4"/>
    <w:rsid w:val="004D60A4"/>
    <w:rsid w:val="004D6333"/>
    <w:rsid w:val="004D6487"/>
    <w:rsid w:val="004D6552"/>
    <w:rsid w:val="004D67B4"/>
    <w:rsid w:val="004D6B0C"/>
    <w:rsid w:val="004D6F98"/>
    <w:rsid w:val="004D70F7"/>
    <w:rsid w:val="004D7158"/>
    <w:rsid w:val="004D73A9"/>
    <w:rsid w:val="004D7537"/>
    <w:rsid w:val="004D7DE3"/>
    <w:rsid w:val="004D7E07"/>
    <w:rsid w:val="004E0027"/>
    <w:rsid w:val="004E010B"/>
    <w:rsid w:val="004E0188"/>
    <w:rsid w:val="004E018A"/>
    <w:rsid w:val="004E01A0"/>
    <w:rsid w:val="004E04EA"/>
    <w:rsid w:val="004E06DC"/>
    <w:rsid w:val="004E076F"/>
    <w:rsid w:val="004E07B7"/>
    <w:rsid w:val="004E084B"/>
    <w:rsid w:val="004E08F7"/>
    <w:rsid w:val="004E0C01"/>
    <w:rsid w:val="004E0C5C"/>
    <w:rsid w:val="004E0CC5"/>
    <w:rsid w:val="004E0DF7"/>
    <w:rsid w:val="004E0E05"/>
    <w:rsid w:val="004E101F"/>
    <w:rsid w:val="004E128B"/>
    <w:rsid w:val="004E13AF"/>
    <w:rsid w:val="004E13DA"/>
    <w:rsid w:val="004E1800"/>
    <w:rsid w:val="004E19F0"/>
    <w:rsid w:val="004E1B90"/>
    <w:rsid w:val="004E1BB4"/>
    <w:rsid w:val="004E1D2D"/>
    <w:rsid w:val="004E1DA6"/>
    <w:rsid w:val="004E1DB3"/>
    <w:rsid w:val="004E205B"/>
    <w:rsid w:val="004E2087"/>
    <w:rsid w:val="004E20B9"/>
    <w:rsid w:val="004E236C"/>
    <w:rsid w:val="004E25E3"/>
    <w:rsid w:val="004E2614"/>
    <w:rsid w:val="004E26BE"/>
    <w:rsid w:val="004E2A95"/>
    <w:rsid w:val="004E2C6A"/>
    <w:rsid w:val="004E2E51"/>
    <w:rsid w:val="004E2E8A"/>
    <w:rsid w:val="004E2FAA"/>
    <w:rsid w:val="004E34C5"/>
    <w:rsid w:val="004E3543"/>
    <w:rsid w:val="004E3D04"/>
    <w:rsid w:val="004E4219"/>
    <w:rsid w:val="004E4234"/>
    <w:rsid w:val="004E449D"/>
    <w:rsid w:val="004E44E2"/>
    <w:rsid w:val="004E45DE"/>
    <w:rsid w:val="004E4915"/>
    <w:rsid w:val="004E4955"/>
    <w:rsid w:val="004E4C85"/>
    <w:rsid w:val="004E4CFC"/>
    <w:rsid w:val="004E4D81"/>
    <w:rsid w:val="004E4EE6"/>
    <w:rsid w:val="004E4F31"/>
    <w:rsid w:val="004E57D0"/>
    <w:rsid w:val="004E5954"/>
    <w:rsid w:val="004E5CE8"/>
    <w:rsid w:val="004E5D6C"/>
    <w:rsid w:val="004E61C1"/>
    <w:rsid w:val="004E6255"/>
    <w:rsid w:val="004E629C"/>
    <w:rsid w:val="004E65BD"/>
    <w:rsid w:val="004E6659"/>
    <w:rsid w:val="004E6922"/>
    <w:rsid w:val="004E6A1F"/>
    <w:rsid w:val="004E6A95"/>
    <w:rsid w:val="004E6BB8"/>
    <w:rsid w:val="004E6C0A"/>
    <w:rsid w:val="004E6FB7"/>
    <w:rsid w:val="004E70FE"/>
    <w:rsid w:val="004E720C"/>
    <w:rsid w:val="004E761E"/>
    <w:rsid w:val="004E76AC"/>
    <w:rsid w:val="004E76B5"/>
    <w:rsid w:val="004E76EA"/>
    <w:rsid w:val="004E7974"/>
    <w:rsid w:val="004E7B20"/>
    <w:rsid w:val="004E7BA5"/>
    <w:rsid w:val="004E7BB0"/>
    <w:rsid w:val="004F02A9"/>
    <w:rsid w:val="004F0349"/>
    <w:rsid w:val="004F034F"/>
    <w:rsid w:val="004F04C0"/>
    <w:rsid w:val="004F05D3"/>
    <w:rsid w:val="004F09BB"/>
    <w:rsid w:val="004F0B5D"/>
    <w:rsid w:val="004F0C7A"/>
    <w:rsid w:val="004F0DCC"/>
    <w:rsid w:val="004F0F08"/>
    <w:rsid w:val="004F0F38"/>
    <w:rsid w:val="004F0FA6"/>
    <w:rsid w:val="004F1443"/>
    <w:rsid w:val="004F1614"/>
    <w:rsid w:val="004F167C"/>
    <w:rsid w:val="004F1742"/>
    <w:rsid w:val="004F17B8"/>
    <w:rsid w:val="004F1B52"/>
    <w:rsid w:val="004F1EEA"/>
    <w:rsid w:val="004F22E8"/>
    <w:rsid w:val="004F23A8"/>
    <w:rsid w:val="004F23B2"/>
    <w:rsid w:val="004F23F5"/>
    <w:rsid w:val="004F29C3"/>
    <w:rsid w:val="004F2A71"/>
    <w:rsid w:val="004F2CAD"/>
    <w:rsid w:val="004F3395"/>
    <w:rsid w:val="004F3446"/>
    <w:rsid w:val="004F3464"/>
    <w:rsid w:val="004F37B2"/>
    <w:rsid w:val="004F3E8D"/>
    <w:rsid w:val="004F3ECA"/>
    <w:rsid w:val="004F40FD"/>
    <w:rsid w:val="004F4269"/>
    <w:rsid w:val="004F43B4"/>
    <w:rsid w:val="004F43C5"/>
    <w:rsid w:val="004F486B"/>
    <w:rsid w:val="004F49BF"/>
    <w:rsid w:val="004F49E8"/>
    <w:rsid w:val="004F4C3D"/>
    <w:rsid w:val="004F4D3C"/>
    <w:rsid w:val="004F52B9"/>
    <w:rsid w:val="004F531B"/>
    <w:rsid w:val="004F5488"/>
    <w:rsid w:val="004F570E"/>
    <w:rsid w:val="004F59B3"/>
    <w:rsid w:val="004F5ADB"/>
    <w:rsid w:val="004F5B6F"/>
    <w:rsid w:val="004F5D34"/>
    <w:rsid w:val="004F6145"/>
    <w:rsid w:val="004F6506"/>
    <w:rsid w:val="004F6705"/>
    <w:rsid w:val="004F6749"/>
    <w:rsid w:val="004F67D8"/>
    <w:rsid w:val="004F6917"/>
    <w:rsid w:val="004F6C8D"/>
    <w:rsid w:val="004F7020"/>
    <w:rsid w:val="004F702B"/>
    <w:rsid w:val="004F716B"/>
    <w:rsid w:val="004F728A"/>
    <w:rsid w:val="004F7930"/>
    <w:rsid w:val="004F7A3A"/>
    <w:rsid w:val="004F7AE4"/>
    <w:rsid w:val="004F7B94"/>
    <w:rsid w:val="004F7D68"/>
    <w:rsid w:val="004F7FA0"/>
    <w:rsid w:val="0050008A"/>
    <w:rsid w:val="005000C4"/>
    <w:rsid w:val="00500321"/>
    <w:rsid w:val="0050058A"/>
    <w:rsid w:val="00500725"/>
    <w:rsid w:val="0050075D"/>
    <w:rsid w:val="00500770"/>
    <w:rsid w:val="00500D6F"/>
    <w:rsid w:val="00500EF6"/>
    <w:rsid w:val="005010B2"/>
    <w:rsid w:val="00501A8F"/>
    <w:rsid w:val="00501B1C"/>
    <w:rsid w:val="00501EF5"/>
    <w:rsid w:val="005020BC"/>
    <w:rsid w:val="005022A3"/>
    <w:rsid w:val="005023E3"/>
    <w:rsid w:val="005025DA"/>
    <w:rsid w:val="00502857"/>
    <w:rsid w:val="00502A32"/>
    <w:rsid w:val="00502B90"/>
    <w:rsid w:val="00502C06"/>
    <w:rsid w:val="0050307F"/>
    <w:rsid w:val="005030A7"/>
    <w:rsid w:val="00503104"/>
    <w:rsid w:val="00503592"/>
    <w:rsid w:val="005036EB"/>
    <w:rsid w:val="0050389A"/>
    <w:rsid w:val="00503A9B"/>
    <w:rsid w:val="00503BE9"/>
    <w:rsid w:val="00503BF7"/>
    <w:rsid w:val="00503CB2"/>
    <w:rsid w:val="00503FCD"/>
    <w:rsid w:val="00504229"/>
    <w:rsid w:val="005044CC"/>
    <w:rsid w:val="005045F4"/>
    <w:rsid w:val="00504651"/>
    <w:rsid w:val="005046BA"/>
    <w:rsid w:val="0050484D"/>
    <w:rsid w:val="00504EB9"/>
    <w:rsid w:val="00504F19"/>
    <w:rsid w:val="00504FBD"/>
    <w:rsid w:val="00505041"/>
    <w:rsid w:val="0050516E"/>
    <w:rsid w:val="005051BB"/>
    <w:rsid w:val="00505330"/>
    <w:rsid w:val="005053B3"/>
    <w:rsid w:val="00505B23"/>
    <w:rsid w:val="00505C5C"/>
    <w:rsid w:val="00505C69"/>
    <w:rsid w:val="00505D77"/>
    <w:rsid w:val="005061E2"/>
    <w:rsid w:val="005063B9"/>
    <w:rsid w:val="00506B00"/>
    <w:rsid w:val="00506B24"/>
    <w:rsid w:val="0050724E"/>
    <w:rsid w:val="005075ED"/>
    <w:rsid w:val="00507791"/>
    <w:rsid w:val="00507CC3"/>
    <w:rsid w:val="00507FFC"/>
    <w:rsid w:val="005101F9"/>
    <w:rsid w:val="005103C5"/>
    <w:rsid w:val="00510A5A"/>
    <w:rsid w:val="00510BA1"/>
    <w:rsid w:val="0051110A"/>
    <w:rsid w:val="00511181"/>
    <w:rsid w:val="005112C1"/>
    <w:rsid w:val="005114A2"/>
    <w:rsid w:val="0051154C"/>
    <w:rsid w:val="005115A0"/>
    <w:rsid w:val="005119E5"/>
    <w:rsid w:val="00511B09"/>
    <w:rsid w:val="00511C77"/>
    <w:rsid w:val="00511E78"/>
    <w:rsid w:val="0051226A"/>
    <w:rsid w:val="0051258F"/>
    <w:rsid w:val="0051269A"/>
    <w:rsid w:val="00512B14"/>
    <w:rsid w:val="00512EA2"/>
    <w:rsid w:val="00512FB7"/>
    <w:rsid w:val="0051321D"/>
    <w:rsid w:val="005132F8"/>
    <w:rsid w:val="0051334C"/>
    <w:rsid w:val="00513573"/>
    <w:rsid w:val="005135EF"/>
    <w:rsid w:val="0051365A"/>
    <w:rsid w:val="00513666"/>
    <w:rsid w:val="005138FA"/>
    <w:rsid w:val="0051398B"/>
    <w:rsid w:val="00513AB2"/>
    <w:rsid w:val="00513CD3"/>
    <w:rsid w:val="00513D79"/>
    <w:rsid w:val="00513D83"/>
    <w:rsid w:val="00514073"/>
    <w:rsid w:val="00514492"/>
    <w:rsid w:val="0051493C"/>
    <w:rsid w:val="0051494D"/>
    <w:rsid w:val="00514B11"/>
    <w:rsid w:val="00514E09"/>
    <w:rsid w:val="00514F8C"/>
    <w:rsid w:val="00515173"/>
    <w:rsid w:val="005153AA"/>
    <w:rsid w:val="0051542F"/>
    <w:rsid w:val="00515556"/>
    <w:rsid w:val="00515916"/>
    <w:rsid w:val="005159AF"/>
    <w:rsid w:val="00515A2A"/>
    <w:rsid w:val="00515B71"/>
    <w:rsid w:val="00515C52"/>
    <w:rsid w:val="00516392"/>
    <w:rsid w:val="005163FF"/>
    <w:rsid w:val="0051656F"/>
    <w:rsid w:val="005166BF"/>
    <w:rsid w:val="005169A2"/>
    <w:rsid w:val="00516A20"/>
    <w:rsid w:val="00516A4C"/>
    <w:rsid w:val="00516BF9"/>
    <w:rsid w:val="00516C63"/>
    <w:rsid w:val="00516E6A"/>
    <w:rsid w:val="005172E0"/>
    <w:rsid w:val="00517683"/>
    <w:rsid w:val="005179D6"/>
    <w:rsid w:val="005179FE"/>
    <w:rsid w:val="00517AED"/>
    <w:rsid w:val="00517D6F"/>
    <w:rsid w:val="00517E7A"/>
    <w:rsid w:val="00517EC4"/>
    <w:rsid w:val="00517EF9"/>
    <w:rsid w:val="00517FFC"/>
    <w:rsid w:val="0052007E"/>
    <w:rsid w:val="00520110"/>
    <w:rsid w:val="0052013E"/>
    <w:rsid w:val="005204AC"/>
    <w:rsid w:val="005204F5"/>
    <w:rsid w:val="00520602"/>
    <w:rsid w:val="00520A58"/>
    <w:rsid w:val="00520C75"/>
    <w:rsid w:val="00521353"/>
    <w:rsid w:val="00521649"/>
    <w:rsid w:val="00521742"/>
    <w:rsid w:val="00521889"/>
    <w:rsid w:val="00521BA3"/>
    <w:rsid w:val="00521CC0"/>
    <w:rsid w:val="005226D7"/>
    <w:rsid w:val="005228AC"/>
    <w:rsid w:val="00522993"/>
    <w:rsid w:val="00522AC0"/>
    <w:rsid w:val="00522C34"/>
    <w:rsid w:val="00523101"/>
    <w:rsid w:val="00523407"/>
    <w:rsid w:val="005235D1"/>
    <w:rsid w:val="00523830"/>
    <w:rsid w:val="005238F5"/>
    <w:rsid w:val="00523FA7"/>
    <w:rsid w:val="00524075"/>
    <w:rsid w:val="00524238"/>
    <w:rsid w:val="005243B5"/>
    <w:rsid w:val="00524438"/>
    <w:rsid w:val="00524496"/>
    <w:rsid w:val="0052460D"/>
    <w:rsid w:val="0052475D"/>
    <w:rsid w:val="0052475F"/>
    <w:rsid w:val="005247A4"/>
    <w:rsid w:val="00524855"/>
    <w:rsid w:val="00524863"/>
    <w:rsid w:val="0052493F"/>
    <w:rsid w:val="00524971"/>
    <w:rsid w:val="00524B3B"/>
    <w:rsid w:val="00524C02"/>
    <w:rsid w:val="00524F2F"/>
    <w:rsid w:val="00524FAE"/>
    <w:rsid w:val="005252E0"/>
    <w:rsid w:val="005255DA"/>
    <w:rsid w:val="00525908"/>
    <w:rsid w:val="00525DD4"/>
    <w:rsid w:val="0052606F"/>
    <w:rsid w:val="00526503"/>
    <w:rsid w:val="005265A5"/>
    <w:rsid w:val="0052660C"/>
    <w:rsid w:val="00526956"/>
    <w:rsid w:val="00526B28"/>
    <w:rsid w:val="00526CB8"/>
    <w:rsid w:val="00526E1F"/>
    <w:rsid w:val="00526F35"/>
    <w:rsid w:val="00527496"/>
    <w:rsid w:val="005274C9"/>
    <w:rsid w:val="005275ED"/>
    <w:rsid w:val="005276C1"/>
    <w:rsid w:val="00527F8D"/>
    <w:rsid w:val="0053000C"/>
    <w:rsid w:val="005300E9"/>
    <w:rsid w:val="0053019B"/>
    <w:rsid w:val="0053037D"/>
    <w:rsid w:val="005303CA"/>
    <w:rsid w:val="00530453"/>
    <w:rsid w:val="005306D6"/>
    <w:rsid w:val="005309BB"/>
    <w:rsid w:val="00530C4F"/>
    <w:rsid w:val="00530EDD"/>
    <w:rsid w:val="00530F2C"/>
    <w:rsid w:val="005312A0"/>
    <w:rsid w:val="00531538"/>
    <w:rsid w:val="005315A4"/>
    <w:rsid w:val="00531601"/>
    <w:rsid w:val="005319C9"/>
    <w:rsid w:val="00531BB9"/>
    <w:rsid w:val="00531DAE"/>
    <w:rsid w:val="00531FB0"/>
    <w:rsid w:val="0053214B"/>
    <w:rsid w:val="00532214"/>
    <w:rsid w:val="00532218"/>
    <w:rsid w:val="00532254"/>
    <w:rsid w:val="00532461"/>
    <w:rsid w:val="00532468"/>
    <w:rsid w:val="00532518"/>
    <w:rsid w:val="005328B6"/>
    <w:rsid w:val="005328F5"/>
    <w:rsid w:val="00532ADF"/>
    <w:rsid w:val="00532B70"/>
    <w:rsid w:val="00532D1F"/>
    <w:rsid w:val="00532E68"/>
    <w:rsid w:val="00533480"/>
    <w:rsid w:val="00533743"/>
    <w:rsid w:val="00533829"/>
    <w:rsid w:val="005338E8"/>
    <w:rsid w:val="005339CB"/>
    <w:rsid w:val="00533D14"/>
    <w:rsid w:val="00533EB1"/>
    <w:rsid w:val="00533F8B"/>
    <w:rsid w:val="00534329"/>
    <w:rsid w:val="00534957"/>
    <w:rsid w:val="00534A32"/>
    <w:rsid w:val="00534D60"/>
    <w:rsid w:val="00534DDF"/>
    <w:rsid w:val="0053536D"/>
    <w:rsid w:val="00535723"/>
    <w:rsid w:val="005359CA"/>
    <w:rsid w:val="00535B49"/>
    <w:rsid w:val="00535BB5"/>
    <w:rsid w:val="00535E7B"/>
    <w:rsid w:val="00535FF0"/>
    <w:rsid w:val="00536334"/>
    <w:rsid w:val="00536597"/>
    <w:rsid w:val="00536765"/>
    <w:rsid w:val="0053682E"/>
    <w:rsid w:val="00536F63"/>
    <w:rsid w:val="00536FE7"/>
    <w:rsid w:val="00537067"/>
    <w:rsid w:val="005373E5"/>
    <w:rsid w:val="00537408"/>
    <w:rsid w:val="00537471"/>
    <w:rsid w:val="00537695"/>
    <w:rsid w:val="005376B3"/>
    <w:rsid w:val="005377FD"/>
    <w:rsid w:val="0053786D"/>
    <w:rsid w:val="00537892"/>
    <w:rsid w:val="00537CB2"/>
    <w:rsid w:val="00537FFB"/>
    <w:rsid w:val="00540215"/>
    <w:rsid w:val="0054029A"/>
    <w:rsid w:val="0054029C"/>
    <w:rsid w:val="00540431"/>
    <w:rsid w:val="00540492"/>
    <w:rsid w:val="005407BD"/>
    <w:rsid w:val="0054085F"/>
    <w:rsid w:val="005409E2"/>
    <w:rsid w:val="00540EFA"/>
    <w:rsid w:val="005410DD"/>
    <w:rsid w:val="00541147"/>
    <w:rsid w:val="0054118C"/>
    <w:rsid w:val="00541283"/>
    <w:rsid w:val="00541511"/>
    <w:rsid w:val="0054169F"/>
    <w:rsid w:val="00541709"/>
    <w:rsid w:val="0054174A"/>
    <w:rsid w:val="00541868"/>
    <w:rsid w:val="0054195C"/>
    <w:rsid w:val="005419DB"/>
    <w:rsid w:val="00541AFE"/>
    <w:rsid w:val="00541B0E"/>
    <w:rsid w:val="00541B5E"/>
    <w:rsid w:val="00541BA6"/>
    <w:rsid w:val="00541E71"/>
    <w:rsid w:val="005421E7"/>
    <w:rsid w:val="0054242F"/>
    <w:rsid w:val="00542650"/>
    <w:rsid w:val="00542F76"/>
    <w:rsid w:val="0054335C"/>
    <w:rsid w:val="0054357A"/>
    <w:rsid w:val="005436A3"/>
    <w:rsid w:val="00543980"/>
    <w:rsid w:val="00543985"/>
    <w:rsid w:val="00543A26"/>
    <w:rsid w:val="00543B7B"/>
    <w:rsid w:val="00543D65"/>
    <w:rsid w:val="00544259"/>
    <w:rsid w:val="005443D6"/>
    <w:rsid w:val="005443F4"/>
    <w:rsid w:val="005447BB"/>
    <w:rsid w:val="005448C9"/>
    <w:rsid w:val="00544976"/>
    <w:rsid w:val="00544B17"/>
    <w:rsid w:val="00544BF9"/>
    <w:rsid w:val="00544D95"/>
    <w:rsid w:val="00544F9D"/>
    <w:rsid w:val="0054518A"/>
    <w:rsid w:val="005452D5"/>
    <w:rsid w:val="00545397"/>
    <w:rsid w:val="00545673"/>
    <w:rsid w:val="005457AF"/>
    <w:rsid w:val="00545AF9"/>
    <w:rsid w:val="00545BAD"/>
    <w:rsid w:val="00545DAA"/>
    <w:rsid w:val="00545F38"/>
    <w:rsid w:val="0054607F"/>
    <w:rsid w:val="005460D8"/>
    <w:rsid w:val="00546529"/>
    <w:rsid w:val="00546788"/>
    <w:rsid w:val="0054685F"/>
    <w:rsid w:val="00546C50"/>
    <w:rsid w:val="00546D7C"/>
    <w:rsid w:val="00546E44"/>
    <w:rsid w:val="0054723C"/>
    <w:rsid w:val="005472CF"/>
    <w:rsid w:val="00547408"/>
    <w:rsid w:val="00547419"/>
    <w:rsid w:val="005474B4"/>
    <w:rsid w:val="005474E1"/>
    <w:rsid w:val="00547728"/>
    <w:rsid w:val="0054776A"/>
    <w:rsid w:val="00547941"/>
    <w:rsid w:val="005479EE"/>
    <w:rsid w:val="00547AA1"/>
    <w:rsid w:val="00547B56"/>
    <w:rsid w:val="00547CD9"/>
    <w:rsid w:val="005507A5"/>
    <w:rsid w:val="005507DC"/>
    <w:rsid w:val="00550846"/>
    <w:rsid w:val="00550EA0"/>
    <w:rsid w:val="00550F4B"/>
    <w:rsid w:val="00551078"/>
    <w:rsid w:val="005513D7"/>
    <w:rsid w:val="0055155C"/>
    <w:rsid w:val="00551FBC"/>
    <w:rsid w:val="005520D0"/>
    <w:rsid w:val="00552149"/>
    <w:rsid w:val="0055229A"/>
    <w:rsid w:val="00552400"/>
    <w:rsid w:val="00552613"/>
    <w:rsid w:val="00552C60"/>
    <w:rsid w:val="00552D55"/>
    <w:rsid w:val="00552D5F"/>
    <w:rsid w:val="00552E13"/>
    <w:rsid w:val="00552EC3"/>
    <w:rsid w:val="00553079"/>
    <w:rsid w:val="005531C7"/>
    <w:rsid w:val="00553433"/>
    <w:rsid w:val="00553609"/>
    <w:rsid w:val="00553705"/>
    <w:rsid w:val="005538C1"/>
    <w:rsid w:val="0055390F"/>
    <w:rsid w:val="00553961"/>
    <w:rsid w:val="005539F6"/>
    <w:rsid w:val="00553E79"/>
    <w:rsid w:val="00553F11"/>
    <w:rsid w:val="0055415C"/>
    <w:rsid w:val="005541CC"/>
    <w:rsid w:val="0055441E"/>
    <w:rsid w:val="0055444F"/>
    <w:rsid w:val="00554657"/>
    <w:rsid w:val="00554986"/>
    <w:rsid w:val="00554DFD"/>
    <w:rsid w:val="00554EEB"/>
    <w:rsid w:val="00555264"/>
    <w:rsid w:val="00555266"/>
    <w:rsid w:val="005552AE"/>
    <w:rsid w:val="00555423"/>
    <w:rsid w:val="005557B4"/>
    <w:rsid w:val="00555938"/>
    <w:rsid w:val="005559C7"/>
    <w:rsid w:val="00555C33"/>
    <w:rsid w:val="00555C4D"/>
    <w:rsid w:val="00555D0F"/>
    <w:rsid w:val="00556236"/>
    <w:rsid w:val="0055638B"/>
    <w:rsid w:val="0055688B"/>
    <w:rsid w:val="00556AB2"/>
    <w:rsid w:val="00556AC0"/>
    <w:rsid w:val="00556FD5"/>
    <w:rsid w:val="00557071"/>
    <w:rsid w:val="00557120"/>
    <w:rsid w:val="00557121"/>
    <w:rsid w:val="005571EA"/>
    <w:rsid w:val="00557615"/>
    <w:rsid w:val="00557622"/>
    <w:rsid w:val="005578E0"/>
    <w:rsid w:val="00557DC7"/>
    <w:rsid w:val="00557F5D"/>
    <w:rsid w:val="00560436"/>
    <w:rsid w:val="005604EA"/>
    <w:rsid w:val="005607B7"/>
    <w:rsid w:val="00560933"/>
    <w:rsid w:val="00560BC8"/>
    <w:rsid w:val="00560D14"/>
    <w:rsid w:val="00560E78"/>
    <w:rsid w:val="005610C5"/>
    <w:rsid w:val="00561BFB"/>
    <w:rsid w:val="00561C49"/>
    <w:rsid w:val="00561EF6"/>
    <w:rsid w:val="00561F04"/>
    <w:rsid w:val="00562422"/>
    <w:rsid w:val="00562550"/>
    <w:rsid w:val="00562BA6"/>
    <w:rsid w:val="00562E18"/>
    <w:rsid w:val="00562FB6"/>
    <w:rsid w:val="005633DA"/>
    <w:rsid w:val="005634E6"/>
    <w:rsid w:val="005635CB"/>
    <w:rsid w:val="005638BA"/>
    <w:rsid w:val="005638E0"/>
    <w:rsid w:val="00563A29"/>
    <w:rsid w:val="00563DC9"/>
    <w:rsid w:val="00563FB3"/>
    <w:rsid w:val="00564137"/>
    <w:rsid w:val="00564411"/>
    <w:rsid w:val="00564855"/>
    <w:rsid w:val="0056486F"/>
    <w:rsid w:val="005648A9"/>
    <w:rsid w:val="005649A1"/>
    <w:rsid w:val="00564BBA"/>
    <w:rsid w:val="005656CE"/>
    <w:rsid w:val="005656D2"/>
    <w:rsid w:val="005657DD"/>
    <w:rsid w:val="00565825"/>
    <w:rsid w:val="00565A2C"/>
    <w:rsid w:val="00565A66"/>
    <w:rsid w:val="00565BB6"/>
    <w:rsid w:val="00565BCA"/>
    <w:rsid w:val="00565E66"/>
    <w:rsid w:val="005661A1"/>
    <w:rsid w:val="00566220"/>
    <w:rsid w:val="0056637F"/>
    <w:rsid w:val="00566600"/>
    <w:rsid w:val="00566733"/>
    <w:rsid w:val="005667F8"/>
    <w:rsid w:val="00566865"/>
    <w:rsid w:val="005668FC"/>
    <w:rsid w:val="00566906"/>
    <w:rsid w:val="0056699A"/>
    <w:rsid w:val="00566BB8"/>
    <w:rsid w:val="00566BC6"/>
    <w:rsid w:val="00566BD8"/>
    <w:rsid w:val="00566CA8"/>
    <w:rsid w:val="00566CD1"/>
    <w:rsid w:val="00566D80"/>
    <w:rsid w:val="00566E4F"/>
    <w:rsid w:val="0056706B"/>
    <w:rsid w:val="00567074"/>
    <w:rsid w:val="0056720B"/>
    <w:rsid w:val="0056752C"/>
    <w:rsid w:val="005702EF"/>
    <w:rsid w:val="00570538"/>
    <w:rsid w:val="00570604"/>
    <w:rsid w:val="0057064C"/>
    <w:rsid w:val="005707B2"/>
    <w:rsid w:val="00570929"/>
    <w:rsid w:val="00570A5F"/>
    <w:rsid w:val="00570B0F"/>
    <w:rsid w:val="005714D6"/>
    <w:rsid w:val="0057161F"/>
    <w:rsid w:val="00571D04"/>
    <w:rsid w:val="00571D6E"/>
    <w:rsid w:val="00571EE8"/>
    <w:rsid w:val="00572069"/>
    <w:rsid w:val="00572139"/>
    <w:rsid w:val="0057229A"/>
    <w:rsid w:val="0057260F"/>
    <w:rsid w:val="00572903"/>
    <w:rsid w:val="00572975"/>
    <w:rsid w:val="00572A7E"/>
    <w:rsid w:val="00572AB5"/>
    <w:rsid w:val="00572B52"/>
    <w:rsid w:val="00572C5B"/>
    <w:rsid w:val="00572D32"/>
    <w:rsid w:val="00572DB1"/>
    <w:rsid w:val="00572DCA"/>
    <w:rsid w:val="0057307C"/>
    <w:rsid w:val="005733AC"/>
    <w:rsid w:val="00573626"/>
    <w:rsid w:val="00573741"/>
    <w:rsid w:val="00573927"/>
    <w:rsid w:val="00573A64"/>
    <w:rsid w:val="00573B28"/>
    <w:rsid w:val="00573C4A"/>
    <w:rsid w:val="00573CC9"/>
    <w:rsid w:val="00573E43"/>
    <w:rsid w:val="00573E8F"/>
    <w:rsid w:val="00573FB1"/>
    <w:rsid w:val="0057419D"/>
    <w:rsid w:val="0057427F"/>
    <w:rsid w:val="005744B6"/>
    <w:rsid w:val="00574714"/>
    <w:rsid w:val="005749C9"/>
    <w:rsid w:val="00574A00"/>
    <w:rsid w:val="00574A43"/>
    <w:rsid w:val="00574AD0"/>
    <w:rsid w:val="00574B0B"/>
    <w:rsid w:val="00575062"/>
    <w:rsid w:val="005754E8"/>
    <w:rsid w:val="0057551E"/>
    <w:rsid w:val="00575554"/>
    <w:rsid w:val="005757AE"/>
    <w:rsid w:val="00575DDC"/>
    <w:rsid w:val="00575DF0"/>
    <w:rsid w:val="00575F63"/>
    <w:rsid w:val="00576160"/>
    <w:rsid w:val="005762B8"/>
    <w:rsid w:val="00576CA6"/>
    <w:rsid w:val="00577125"/>
    <w:rsid w:val="005772F4"/>
    <w:rsid w:val="005774A7"/>
    <w:rsid w:val="00577545"/>
    <w:rsid w:val="0057785F"/>
    <w:rsid w:val="00577944"/>
    <w:rsid w:val="005779A7"/>
    <w:rsid w:val="005779C8"/>
    <w:rsid w:val="00577CE3"/>
    <w:rsid w:val="005802C1"/>
    <w:rsid w:val="00580468"/>
    <w:rsid w:val="00580567"/>
    <w:rsid w:val="00580D0B"/>
    <w:rsid w:val="00580E28"/>
    <w:rsid w:val="00580F16"/>
    <w:rsid w:val="0058138D"/>
    <w:rsid w:val="00581517"/>
    <w:rsid w:val="00581674"/>
    <w:rsid w:val="005817DF"/>
    <w:rsid w:val="00581B45"/>
    <w:rsid w:val="00581C15"/>
    <w:rsid w:val="00581F46"/>
    <w:rsid w:val="00581F64"/>
    <w:rsid w:val="005823AE"/>
    <w:rsid w:val="0058253C"/>
    <w:rsid w:val="00582A78"/>
    <w:rsid w:val="00582DBC"/>
    <w:rsid w:val="00582E20"/>
    <w:rsid w:val="005830A3"/>
    <w:rsid w:val="005832D3"/>
    <w:rsid w:val="005834AB"/>
    <w:rsid w:val="0058352F"/>
    <w:rsid w:val="005837C4"/>
    <w:rsid w:val="0058396B"/>
    <w:rsid w:val="00583BA2"/>
    <w:rsid w:val="00583C1F"/>
    <w:rsid w:val="00583C76"/>
    <w:rsid w:val="00583DB5"/>
    <w:rsid w:val="00583F08"/>
    <w:rsid w:val="0058423C"/>
    <w:rsid w:val="0058428A"/>
    <w:rsid w:val="0058437E"/>
    <w:rsid w:val="005844C1"/>
    <w:rsid w:val="0058471E"/>
    <w:rsid w:val="00584878"/>
    <w:rsid w:val="00584DEC"/>
    <w:rsid w:val="00584E6F"/>
    <w:rsid w:val="00585362"/>
    <w:rsid w:val="0058544C"/>
    <w:rsid w:val="00585637"/>
    <w:rsid w:val="0058575B"/>
    <w:rsid w:val="005858E7"/>
    <w:rsid w:val="00585D53"/>
    <w:rsid w:val="00585E0C"/>
    <w:rsid w:val="00585E5B"/>
    <w:rsid w:val="00585E93"/>
    <w:rsid w:val="00586133"/>
    <w:rsid w:val="005863D7"/>
    <w:rsid w:val="005863FF"/>
    <w:rsid w:val="005864EF"/>
    <w:rsid w:val="005865D5"/>
    <w:rsid w:val="005866E9"/>
    <w:rsid w:val="00586750"/>
    <w:rsid w:val="005867D0"/>
    <w:rsid w:val="005869EB"/>
    <w:rsid w:val="00586A27"/>
    <w:rsid w:val="00586A84"/>
    <w:rsid w:val="00586ADF"/>
    <w:rsid w:val="00586E41"/>
    <w:rsid w:val="00586E46"/>
    <w:rsid w:val="00586E48"/>
    <w:rsid w:val="00586EA1"/>
    <w:rsid w:val="00586F42"/>
    <w:rsid w:val="005870F8"/>
    <w:rsid w:val="005871D6"/>
    <w:rsid w:val="005877D5"/>
    <w:rsid w:val="00587AE6"/>
    <w:rsid w:val="00587B21"/>
    <w:rsid w:val="00587CF5"/>
    <w:rsid w:val="0059004F"/>
    <w:rsid w:val="005900CF"/>
    <w:rsid w:val="0059024F"/>
    <w:rsid w:val="005904B0"/>
    <w:rsid w:val="00590520"/>
    <w:rsid w:val="005905E4"/>
    <w:rsid w:val="00590707"/>
    <w:rsid w:val="00590810"/>
    <w:rsid w:val="005908D1"/>
    <w:rsid w:val="00590913"/>
    <w:rsid w:val="00590952"/>
    <w:rsid w:val="0059098F"/>
    <w:rsid w:val="00590BD6"/>
    <w:rsid w:val="00590DEF"/>
    <w:rsid w:val="00590EAF"/>
    <w:rsid w:val="00590FAA"/>
    <w:rsid w:val="00591012"/>
    <w:rsid w:val="00591052"/>
    <w:rsid w:val="005911A4"/>
    <w:rsid w:val="00591736"/>
    <w:rsid w:val="005919C7"/>
    <w:rsid w:val="005919D7"/>
    <w:rsid w:val="00591BC4"/>
    <w:rsid w:val="00591BFD"/>
    <w:rsid w:val="00591E80"/>
    <w:rsid w:val="0059213B"/>
    <w:rsid w:val="005924EC"/>
    <w:rsid w:val="00592586"/>
    <w:rsid w:val="0059285C"/>
    <w:rsid w:val="00592971"/>
    <w:rsid w:val="00592BCE"/>
    <w:rsid w:val="00592CF9"/>
    <w:rsid w:val="00592D0F"/>
    <w:rsid w:val="00592F76"/>
    <w:rsid w:val="00592FCA"/>
    <w:rsid w:val="00593045"/>
    <w:rsid w:val="00593059"/>
    <w:rsid w:val="005931EA"/>
    <w:rsid w:val="0059342A"/>
    <w:rsid w:val="005937A5"/>
    <w:rsid w:val="0059380B"/>
    <w:rsid w:val="0059385F"/>
    <w:rsid w:val="00593A37"/>
    <w:rsid w:val="00593C1B"/>
    <w:rsid w:val="00593E24"/>
    <w:rsid w:val="00593F4A"/>
    <w:rsid w:val="0059448D"/>
    <w:rsid w:val="00594506"/>
    <w:rsid w:val="005946BD"/>
    <w:rsid w:val="00594792"/>
    <w:rsid w:val="005947EE"/>
    <w:rsid w:val="005949E0"/>
    <w:rsid w:val="00594BA9"/>
    <w:rsid w:val="005950F6"/>
    <w:rsid w:val="00595117"/>
    <w:rsid w:val="005951A5"/>
    <w:rsid w:val="0059554F"/>
    <w:rsid w:val="005955A5"/>
    <w:rsid w:val="00595B33"/>
    <w:rsid w:val="00595EF2"/>
    <w:rsid w:val="005961EC"/>
    <w:rsid w:val="005961FE"/>
    <w:rsid w:val="0059631E"/>
    <w:rsid w:val="005963B4"/>
    <w:rsid w:val="0059676D"/>
    <w:rsid w:val="005967EF"/>
    <w:rsid w:val="00596884"/>
    <w:rsid w:val="00596A2A"/>
    <w:rsid w:val="00596C8D"/>
    <w:rsid w:val="00596D5D"/>
    <w:rsid w:val="0059718F"/>
    <w:rsid w:val="0059728D"/>
    <w:rsid w:val="005974A4"/>
    <w:rsid w:val="005974FF"/>
    <w:rsid w:val="0059755D"/>
    <w:rsid w:val="0059772D"/>
    <w:rsid w:val="00597A3F"/>
    <w:rsid w:val="00597B24"/>
    <w:rsid w:val="005A01D5"/>
    <w:rsid w:val="005A024A"/>
    <w:rsid w:val="005A03F8"/>
    <w:rsid w:val="005A0550"/>
    <w:rsid w:val="005A0816"/>
    <w:rsid w:val="005A0BD9"/>
    <w:rsid w:val="005A15AB"/>
    <w:rsid w:val="005A17B1"/>
    <w:rsid w:val="005A17C4"/>
    <w:rsid w:val="005A1A4E"/>
    <w:rsid w:val="005A1AF3"/>
    <w:rsid w:val="005A22D5"/>
    <w:rsid w:val="005A25A7"/>
    <w:rsid w:val="005A25D6"/>
    <w:rsid w:val="005A25FC"/>
    <w:rsid w:val="005A2677"/>
    <w:rsid w:val="005A2683"/>
    <w:rsid w:val="005A273C"/>
    <w:rsid w:val="005A281B"/>
    <w:rsid w:val="005A29DD"/>
    <w:rsid w:val="005A2AA7"/>
    <w:rsid w:val="005A2BE0"/>
    <w:rsid w:val="005A2CAE"/>
    <w:rsid w:val="005A2EAA"/>
    <w:rsid w:val="005A2F3D"/>
    <w:rsid w:val="005A3068"/>
    <w:rsid w:val="005A30B4"/>
    <w:rsid w:val="005A33DF"/>
    <w:rsid w:val="005A33E8"/>
    <w:rsid w:val="005A3DAC"/>
    <w:rsid w:val="005A3E97"/>
    <w:rsid w:val="005A4224"/>
    <w:rsid w:val="005A4336"/>
    <w:rsid w:val="005A48BD"/>
    <w:rsid w:val="005A496C"/>
    <w:rsid w:val="005A4976"/>
    <w:rsid w:val="005A49A4"/>
    <w:rsid w:val="005A4C18"/>
    <w:rsid w:val="005A4C8D"/>
    <w:rsid w:val="005A4C9A"/>
    <w:rsid w:val="005A4CF7"/>
    <w:rsid w:val="005A54C2"/>
    <w:rsid w:val="005A5708"/>
    <w:rsid w:val="005A5966"/>
    <w:rsid w:val="005A5AC0"/>
    <w:rsid w:val="005A5C35"/>
    <w:rsid w:val="005A5C54"/>
    <w:rsid w:val="005A5DD6"/>
    <w:rsid w:val="005A6017"/>
    <w:rsid w:val="005A615B"/>
    <w:rsid w:val="005A6322"/>
    <w:rsid w:val="005A680A"/>
    <w:rsid w:val="005A6840"/>
    <w:rsid w:val="005A6CD7"/>
    <w:rsid w:val="005A6D31"/>
    <w:rsid w:val="005A6F68"/>
    <w:rsid w:val="005A702F"/>
    <w:rsid w:val="005A73E1"/>
    <w:rsid w:val="005A7500"/>
    <w:rsid w:val="005A77EE"/>
    <w:rsid w:val="005A78DC"/>
    <w:rsid w:val="005A7C5D"/>
    <w:rsid w:val="005A7C5E"/>
    <w:rsid w:val="005A7F8A"/>
    <w:rsid w:val="005B049E"/>
    <w:rsid w:val="005B0C34"/>
    <w:rsid w:val="005B0D71"/>
    <w:rsid w:val="005B0DDA"/>
    <w:rsid w:val="005B0F6A"/>
    <w:rsid w:val="005B1010"/>
    <w:rsid w:val="005B11AF"/>
    <w:rsid w:val="005B129D"/>
    <w:rsid w:val="005B14D2"/>
    <w:rsid w:val="005B151D"/>
    <w:rsid w:val="005B1611"/>
    <w:rsid w:val="005B164D"/>
    <w:rsid w:val="005B16C9"/>
    <w:rsid w:val="005B1BA9"/>
    <w:rsid w:val="005B1C6B"/>
    <w:rsid w:val="005B2068"/>
    <w:rsid w:val="005B248A"/>
    <w:rsid w:val="005B2562"/>
    <w:rsid w:val="005B275B"/>
    <w:rsid w:val="005B2793"/>
    <w:rsid w:val="005B2ED3"/>
    <w:rsid w:val="005B3100"/>
    <w:rsid w:val="005B31B0"/>
    <w:rsid w:val="005B3231"/>
    <w:rsid w:val="005B336C"/>
    <w:rsid w:val="005B365D"/>
    <w:rsid w:val="005B384D"/>
    <w:rsid w:val="005B38F9"/>
    <w:rsid w:val="005B390E"/>
    <w:rsid w:val="005B3956"/>
    <w:rsid w:val="005B3B18"/>
    <w:rsid w:val="005B3B51"/>
    <w:rsid w:val="005B3BC5"/>
    <w:rsid w:val="005B3F10"/>
    <w:rsid w:val="005B41B0"/>
    <w:rsid w:val="005B45C3"/>
    <w:rsid w:val="005B4648"/>
    <w:rsid w:val="005B4761"/>
    <w:rsid w:val="005B477E"/>
    <w:rsid w:val="005B480D"/>
    <w:rsid w:val="005B498D"/>
    <w:rsid w:val="005B4BE8"/>
    <w:rsid w:val="005B4D21"/>
    <w:rsid w:val="005B4E0D"/>
    <w:rsid w:val="005B4ECC"/>
    <w:rsid w:val="005B4EEF"/>
    <w:rsid w:val="005B51F1"/>
    <w:rsid w:val="005B581C"/>
    <w:rsid w:val="005B5A14"/>
    <w:rsid w:val="005B5A5E"/>
    <w:rsid w:val="005B5B94"/>
    <w:rsid w:val="005B5BDA"/>
    <w:rsid w:val="005B5EB8"/>
    <w:rsid w:val="005B5F70"/>
    <w:rsid w:val="005B6240"/>
    <w:rsid w:val="005B6258"/>
    <w:rsid w:val="005B63DA"/>
    <w:rsid w:val="005B63E2"/>
    <w:rsid w:val="005B69DF"/>
    <w:rsid w:val="005B6B78"/>
    <w:rsid w:val="005B6B82"/>
    <w:rsid w:val="005B6C3C"/>
    <w:rsid w:val="005B6C4A"/>
    <w:rsid w:val="005B6CC4"/>
    <w:rsid w:val="005B6E17"/>
    <w:rsid w:val="005B6EE4"/>
    <w:rsid w:val="005B709F"/>
    <w:rsid w:val="005B7366"/>
    <w:rsid w:val="005B743D"/>
    <w:rsid w:val="005B756C"/>
    <w:rsid w:val="005B7D36"/>
    <w:rsid w:val="005B7D81"/>
    <w:rsid w:val="005C0486"/>
    <w:rsid w:val="005C0579"/>
    <w:rsid w:val="005C0849"/>
    <w:rsid w:val="005C0B24"/>
    <w:rsid w:val="005C11D7"/>
    <w:rsid w:val="005C1394"/>
    <w:rsid w:val="005C1465"/>
    <w:rsid w:val="005C156F"/>
    <w:rsid w:val="005C1BA4"/>
    <w:rsid w:val="005C1DCF"/>
    <w:rsid w:val="005C20A0"/>
    <w:rsid w:val="005C255A"/>
    <w:rsid w:val="005C2605"/>
    <w:rsid w:val="005C2713"/>
    <w:rsid w:val="005C29F1"/>
    <w:rsid w:val="005C2A80"/>
    <w:rsid w:val="005C2C2D"/>
    <w:rsid w:val="005C2D44"/>
    <w:rsid w:val="005C361B"/>
    <w:rsid w:val="005C3836"/>
    <w:rsid w:val="005C38DF"/>
    <w:rsid w:val="005C396B"/>
    <w:rsid w:val="005C3A90"/>
    <w:rsid w:val="005C3E1A"/>
    <w:rsid w:val="005C4233"/>
    <w:rsid w:val="005C43AE"/>
    <w:rsid w:val="005C4462"/>
    <w:rsid w:val="005C4666"/>
    <w:rsid w:val="005C4854"/>
    <w:rsid w:val="005C4A07"/>
    <w:rsid w:val="005C4C22"/>
    <w:rsid w:val="005C4EC3"/>
    <w:rsid w:val="005C500F"/>
    <w:rsid w:val="005C51C7"/>
    <w:rsid w:val="005C51E1"/>
    <w:rsid w:val="005C5291"/>
    <w:rsid w:val="005C5432"/>
    <w:rsid w:val="005C5494"/>
    <w:rsid w:val="005C55BB"/>
    <w:rsid w:val="005C55E0"/>
    <w:rsid w:val="005C5692"/>
    <w:rsid w:val="005C5741"/>
    <w:rsid w:val="005C5C71"/>
    <w:rsid w:val="005C5CA8"/>
    <w:rsid w:val="005C5EA6"/>
    <w:rsid w:val="005C5FC1"/>
    <w:rsid w:val="005C600A"/>
    <w:rsid w:val="005C67B0"/>
    <w:rsid w:val="005C6D42"/>
    <w:rsid w:val="005C6D7E"/>
    <w:rsid w:val="005C7101"/>
    <w:rsid w:val="005C72A2"/>
    <w:rsid w:val="005C73CF"/>
    <w:rsid w:val="005C76EC"/>
    <w:rsid w:val="005C7806"/>
    <w:rsid w:val="005C7C1E"/>
    <w:rsid w:val="005C7E22"/>
    <w:rsid w:val="005D0385"/>
    <w:rsid w:val="005D0531"/>
    <w:rsid w:val="005D0672"/>
    <w:rsid w:val="005D0735"/>
    <w:rsid w:val="005D0AC0"/>
    <w:rsid w:val="005D0BEA"/>
    <w:rsid w:val="005D1014"/>
    <w:rsid w:val="005D1363"/>
    <w:rsid w:val="005D1451"/>
    <w:rsid w:val="005D149A"/>
    <w:rsid w:val="005D1FB8"/>
    <w:rsid w:val="005D2017"/>
    <w:rsid w:val="005D2117"/>
    <w:rsid w:val="005D2360"/>
    <w:rsid w:val="005D24C0"/>
    <w:rsid w:val="005D26F1"/>
    <w:rsid w:val="005D29A1"/>
    <w:rsid w:val="005D2A87"/>
    <w:rsid w:val="005D2DE4"/>
    <w:rsid w:val="005D2F3A"/>
    <w:rsid w:val="005D2FB1"/>
    <w:rsid w:val="005D314A"/>
    <w:rsid w:val="005D365F"/>
    <w:rsid w:val="005D3734"/>
    <w:rsid w:val="005D38A2"/>
    <w:rsid w:val="005D3C20"/>
    <w:rsid w:val="005D3D18"/>
    <w:rsid w:val="005D3EAE"/>
    <w:rsid w:val="005D41EA"/>
    <w:rsid w:val="005D4379"/>
    <w:rsid w:val="005D437E"/>
    <w:rsid w:val="005D4469"/>
    <w:rsid w:val="005D4667"/>
    <w:rsid w:val="005D4859"/>
    <w:rsid w:val="005D48EF"/>
    <w:rsid w:val="005D495B"/>
    <w:rsid w:val="005D4A5D"/>
    <w:rsid w:val="005D4CD8"/>
    <w:rsid w:val="005D4DE0"/>
    <w:rsid w:val="005D550A"/>
    <w:rsid w:val="005D5638"/>
    <w:rsid w:val="005D61FD"/>
    <w:rsid w:val="005D6507"/>
    <w:rsid w:val="005D65FF"/>
    <w:rsid w:val="005D674E"/>
    <w:rsid w:val="005D68E0"/>
    <w:rsid w:val="005D694E"/>
    <w:rsid w:val="005D697F"/>
    <w:rsid w:val="005D6BA6"/>
    <w:rsid w:val="005D6CE3"/>
    <w:rsid w:val="005D6EAE"/>
    <w:rsid w:val="005D70C0"/>
    <w:rsid w:val="005D7128"/>
    <w:rsid w:val="005D713F"/>
    <w:rsid w:val="005D71D1"/>
    <w:rsid w:val="005D7281"/>
    <w:rsid w:val="005D742F"/>
    <w:rsid w:val="005D749A"/>
    <w:rsid w:val="005D7511"/>
    <w:rsid w:val="005D75E9"/>
    <w:rsid w:val="005D7615"/>
    <w:rsid w:val="005D762A"/>
    <w:rsid w:val="005D76C6"/>
    <w:rsid w:val="005D777A"/>
    <w:rsid w:val="005D7A1A"/>
    <w:rsid w:val="005D7ADC"/>
    <w:rsid w:val="005E014D"/>
    <w:rsid w:val="005E0151"/>
    <w:rsid w:val="005E042F"/>
    <w:rsid w:val="005E062E"/>
    <w:rsid w:val="005E0A03"/>
    <w:rsid w:val="005E0E84"/>
    <w:rsid w:val="005E104C"/>
    <w:rsid w:val="005E1359"/>
    <w:rsid w:val="005E13BA"/>
    <w:rsid w:val="005E150B"/>
    <w:rsid w:val="005E1582"/>
    <w:rsid w:val="005E17E8"/>
    <w:rsid w:val="005E1BD4"/>
    <w:rsid w:val="005E1CDB"/>
    <w:rsid w:val="005E1F19"/>
    <w:rsid w:val="005E266D"/>
    <w:rsid w:val="005E2915"/>
    <w:rsid w:val="005E2995"/>
    <w:rsid w:val="005E2B4E"/>
    <w:rsid w:val="005E2D58"/>
    <w:rsid w:val="005E2D94"/>
    <w:rsid w:val="005E2DBC"/>
    <w:rsid w:val="005E2E19"/>
    <w:rsid w:val="005E3599"/>
    <w:rsid w:val="005E3973"/>
    <w:rsid w:val="005E3CDE"/>
    <w:rsid w:val="005E3DBF"/>
    <w:rsid w:val="005E3DDA"/>
    <w:rsid w:val="005E3E3C"/>
    <w:rsid w:val="005E3E46"/>
    <w:rsid w:val="005E3E48"/>
    <w:rsid w:val="005E3FB9"/>
    <w:rsid w:val="005E45B8"/>
    <w:rsid w:val="005E4719"/>
    <w:rsid w:val="005E4732"/>
    <w:rsid w:val="005E47E9"/>
    <w:rsid w:val="005E4877"/>
    <w:rsid w:val="005E4B58"/>
    <w:rsid w:val="005E4C47"/>
    <w:rsid w:val="005E4C50"/>
    <w:rsid w:val="005E4D71"/>
    <w:rsid w:val="005E4E70"/>
    <w:rsid w:val="005E52EB"/>
    <w:rsid w:val="005E54E1"/>
    <w:rsid w:val="005E5522"/>
    <w:rsid w:val="005E559B"/>
    <w:rsid w:val="005E56A9"/>
    <w:rsid w:val="005E5710"/>
    <w:rsid w:val="005E5741"/>
    <w:rsid w:val="005E5779"/>
    <w:rsid w:val="005E5969"/>
    <w:rsid w:val="005E5B39"/>
    <w:rsid w:val="005E5C43"/>
    <w:rsid w:val="005E5EC0"/>
    <w:rsid w:val="005E632A"/>
    <w:rsid w:val="005E65F0"/>
    <w:rsid w:val="005E6764"/>
    <w:rsid w:val="005E6AA1"/>
    <w:rsid w:val="005E6AF3"/>
    <w:rsid w:val="005E6C6D"/>
    <w:rsid w:val="005E6CF4"/>
    <w:rsid w:val="005E6DC0"/>
    <w:rsid w:val="005E72C7"/>
    <w:rsid w:val="005E7331"/>
    <w:rsid w:val="005E76D2"/>
    <w:rsid w:val="005E7833"/>
    <w:rsid w:val="005E7A37"/>
    <w:rsid w:val="005E7A84"/>
    <w:rsid w:val="005E7DF7"/>
    <w:rsid w:val="005E7E08"/>
    <w:rsid w:val="005E7FC0"/>
    <w:rsid w:val="005F0507"/>
    <w:rsid w:val="005F0508"/>
    <w:rsid w:val="005F0518"/>
    <w:rsid w:val="005F06E6"/>
    <w:rsid w:val="005F0944"/>
    <w:rsid w:val="005F09BB"/>
    <w:rsid w:val="005F0B29"/>
    <w:rsid w:val="005F0B42"/>
    <w:rsid w:val="005F1332"/>
    <w:rsid w:val="005F13E2"/>
    <w:rsid w:val="005F14EE"/>
    <w:rsid w:val="005F1569"/>
    <w:rsid w:val="005F1755"/>
    <w:rsid w:val="005F1758"/>
    <w:rsid w:val="005F1785"/>
    <w:rsid w:val="005F193D"/>
    <w:rsid w:val="005F197C"/>
    <w:rsid w:val="005F1A2A"/>
    <w:rsid w:val="005F1C1A"/>
    <w:rsid w:val="005F201C"/>
    <w:rsid w:val="005F21F9"/>
    <w:rsid w:val="005F2C8F"/>
    <w:rsid w:val="005F2D5E"/>
    <w:rsid w:val="005F33D5"/>
    <w:rsid w:val="005F3464"/>
    <w:rsid w:val="005F34D3"/>
    <w:rsid w:val="005F35F4"/>
    <w:rsid w:val="005F365D"/>
    <w:rsid w:val="005F37D5"/>
    <w:rsid w:val="005F3868"/>
    <w:rsid w:val="005F391A"/>
    <w:rsid w:val="005F3960"/>
    <w:rsid w:val="005F3B85"/>
    <w:rsid w:val="005F3DC3"/>
    <w:rsid w:val="005F3E80"/>
    <w:rsid w:val="005F3EE9"/>
    <w:rsid w:val="005F4006"/>
    <w:rsid w:val="005F41A3"/>
    <w:rsid w:val="005F435E"/>
    <w:rsid w:val="005F43A9"/>
    <w:rsid w:val="005F465F"/>
    <w:rsid w:val="005F4846"/>
    <w:rsid w:val="005F4C02"/>
    <w:rsid w:val="005F4CE5"/>
    <w:rsid w:val="005F4DD3"/>
    <w:rsid w:val="005F4FEE"/>
    <w:rsid w:val="005F506E"/>
    <w:rsid w:val="005F5128"/>
    <w:rsid w:val="005F55FA"/>
    <w:rsid w:val="005F565B"/>
    <w:rsid w:val="005F5902"/>
    <w:rsid w:val="005F5B6C"/>
    <w:rsid w:val="005F5BFC"/>
    <w:rsid w:val="005F5E0E"/>
    <w:rsid w:val="005F604B"/>
    <w:rsid w:val="005F60E5"/>
    <w:rsid w:val="005F6192"/>
    <w:rsid w:val="005F6241"/>
    <w:rsid w:val="005F6395"/>
    <w:rsid w:val="005F642E"/>
    <w:rsid w:val="005F64F4"/>
    <w:rsid w:val="005F6622"/>
    <w:rsid w:val="005F6A93"/>
    <w:rsid w:val="005F6C78"/>
    <w:rsid w:val="005F70A7"/>
    <w:rsid w:val="005F7292"/>
    <w:rsid w:val="005F7364"/>
    <w:rsid w:val="005F7379"/>
    <w:rsid w:val="005F7472"/>
    <w:rsid w:val="005F7C16"/>
    <w:rsid w:val="005F7EC4"/>
    <w:rsid w:val="006004BA"/>
    <w:rsid w:val="00600526"/>
    <w:rsid w:val="006005BA"/>
    <w:rsid w:val="00600D4B"/>
    <w:rsid w:val="00600E05"/>
    <w:rsid w:val="00600E29"/>
    <w:rsid w:val="0060148C"/>
    <w:rsid w:val="006015DF"/>
    <w:rsid w:val="00601A89"/>
    <w:rsid w:val="00601B7E"/>
    <w:rsid w:val="00601BBD"/>
    <w:rsid w:val="00601DD7"/>
    <w:rsid w:val="00601EB7"/>
    <w:rsid w:val="00601F0C"/>
    <w:rsid w:val="00602357"/>
    <w:rsid w:val="00602726"/>
    <w:rsid w:val="00602E8A"/>
    <w:rsid w:val="00603225"/>
    <w:rsid w:val="006036F7"/>
    <w:rsid w:val="00603857"/>
    <w:rsid w:val="006039CA"/>
    <w:rsid w:val="00603B06"/>
    <w:rsid w:val="00603C3D"/>
    <w:rsid w:val="00603DE0"/>
    <w:rsid w:val="00603E06"/>
    <w:rsid w:val="00603EB7"/>
    <w:rsid w:val="00604260"/>
    <w:rsid w:val="0060435D"/>
    <w:rsid w:val="00604485"/>
    <w:rsid w:val="006044A1"/>
    <w:rsid w:val="006044CF"/>
    <w:rsid w:val="006046D6"/>
    <w:rsid w:val="00604974"/>
    <w:rsid w:val="00604F45"/>
    <w:rsid w:val="0060508A"/>
    <w:rsid w:val="006050EC"/>
    <w:rsid w:val="006051B2"/>
    <w:rsid w:val="006052FA"/>
    <w:rsid w:val="0060560B"/>
    <w:rsid w:val="00605751"/>
    <w:rsid w:val="006057EA"/>
    <w:rsid w:val="00605884"/>
    <w:rsid w:val="006059B7"/>
    <w:rsid w:val="00605B6F"/>
    <w:rsid w:val="00605C9F"/>
    <w:rsid w:val="00605DDF"/>
    <w:rsid w:val="00605EAA"/>
    <w:rsid w:val="0060601B"/>
    <w:rsid w:val="0060639E"/>
    <w:rsid w:val="00606B6C"/>
    <w:rsid w:val="00606BFC"/>
    <w:rsid w:val="00606DC2"/>
    <w:rsid w:val="00606DC5"/>
    <w:rsid w:val="00606EBC"/>
    <w:rsid w:val="00606EDA"/>
    <w:rsid w:val="00606EF8"/>
    <w:rsid w:val="00606F8E"/>
    <w:rsid w:val="006072D8"/>
    <w:rsid w:val="0060744A"/>
    <w:rsid w:val="006075C7"/>
    <w:rsid w:val="00607623"/>
    <w:rsid w:val="006077B0"/>
    <w:rsid w:val="00607C37"/>
    <w:rsid w:val="00607C75"/>
    <w:rsid w:val="00607E65"/>
    <w:rsid w:val="00607EB7"/>
    <w:rsid w:val="00610085"/>
    <w:rsid w:val="00610266"/>
    <w:rsid w:val="00610592"/>
    <w:rsid w:val="0061072C"/>
    <w:rsid w:val="00610AE9"/>
    <w:rsid w:val="00610B4D"/>
    <w:rsid w:val="00610BAD"/>
    <w:rsid w:val="00610E5A"/>
    <w:rsid w:val="0061124F"/>
    <w:rsid w:val="006113A3"/>
    <w:rsid w:val="00611572"/>
    <w:rsid w:val="00611670"/>
    <w:rsid w:val="00611AEC"/>
    <w:rsid w:val="00611CA3"/>
    <w:rsid w:val="00611D05"/>
    <w:rsid w:val="00611EC1"/>
    <w:rsid w:val="00611F0C"/>
    <w:rsid w:val="00611F54"/>
    <w:rsid w:val="006120EC"/>
    <w:rsid w:val="0061210A"/>
    <w:rsid w:val="00612172"/>
    <w:rsid w:val="00612468"/>
    <w:rsid w:val="006125B8"/>
    <w:rsid w:val="0061262C"/>
    <w:rsid w:val="00612975"/>
    <w:rsid w:val="00612ABA"/>
    <w:rsid w:val="00612BB3"/>
    <w:rsid w:val="00612D04"/>
    <w:rsid w:val="00612FC7"/>
    <w:rsid w:val="0061374E"/>
    <w:rsid w:val="00613A63"/>
    <w:rsid w:val="00613AAE"/>
    <w:rsid w:val="00613D86"/>
    <w:rsid w:val="00613E0C"/>
    <w:rsid w:val="00613F2E"/>
    <w:rsid w:val="00613FB3"/>
    <w:rsid w:val="00614075"/>
    <w:rsid w:val="006141F6"/>
    <w:rsid w:val="00614446"/>
    <w:rsid w:val="0061449E"/>
    <w:rsid w:val="006146C7"/>
    <w:rsid w:val="00614B2F"/>
    <w:rsid w:val="00615012"/>
    <w:rsid w:val="0061513A"/>
    <w:rsid w:val="0061518E"/>
    <w:rsid w:val="00615446"/>
    <w:rsid w:val="006154B0"/>
    <w:rsid w:val="00615703"/>
    <w:rsid w:val="00615D8A"/>
    <w:rsid w:val="00615E6C"/>
    <w:rsid w:val="00615EC8"/>
    <w:rsid w:val="006164BE"/>
    <w:rsid w:val="006165D6"/>
    <w:rsid w:val="006166C7"/>
    <w:rsid w:val="006167D3"/>
    <w:rsid w:val="006167E4"/>
    <w:rsid w:val="0061685C"/>
    <w:rsid w:val="00616905"/>
    <w:rsid w:val="00616982"/>
    <w:rsid w:val="00616BB2"/>
    <w:rsid w:val="00616C32"/>
    <w:rsid w:val="00616EDF"/>
    <w:rsid w:val="00617269"/>
    <w:rsid w:val="00617279"/>
    <w:rsid w:val="0061740A"/>
    <w:rsid w:val="00617B53"/>
    <w:rsid w:val="00617C15"/>
    <w:rsid w:val="00617F17"/>
    <w:rsid w:val="00620037"/>
    <w:rsid w:val="006202C1"/>
    <w:rsid w:val="00620487"/>
    <w:rsid w:val="0062065B"/>
    <w:rsid w:val="006209B5"/>
    <w:rsid w:val="00620E03"/>
    <w:rsid w:val="00621395"/>
    <w:rsid w:val="00621622"/>
    <w:rsid w:val="00621B17"/>
    <w:rsid w:val="00621B3C"/>
    <w:rsid w:val="00621C3A"/>
    <w:rsid w:val="00621F44"/>
    <w:rsid w:val="00621F75"/>
    <w:rsid w:val="00621FAF"/>
    <w:rsid w:val="00622396"/>
    <w:rsid w:val="0062254C"/>
    <w:rsid w:val="00622895"/>
    <w:rsid w:val="006228C9"/>
    <w:rsid w:val="00622BCF"/>
    <w:rsid w:val="00622C68"/>
    <w:rsid w:val="00622F87"/>
    <w:rsid w:val="00623A33"/>
    <w:rsid w:val="00623A53"/>
    <w:rsid w:val="00623CD9"/>
    <w:rsid w:val="00623E6A"/>
    <w:rsid w:val="00624056"/>
    <w:rsid w:val="0062423E"/>
    <w:rsid w:val="0062436C"/>
    <w:rsid w:val="0062469A"/>
    <w:rsid w:val="006246F3"/>
    <w:rsid w:val="0062471A"/>
    <w:rsid w:val="006247F7"/>
    <w:rsid w:val="00624839"/>
    <w:rsid w:val="006249C3"/>
    <w:rsid w:val="00624B04"/>
    <w:rsid w:val="00624C3C"/>
    <w:rsid w:val="00624E38"/>
    <w:rsid w:val="00624F8C"/>
    <w:rsid w:val="00624FD3"/>
    <w:rsid w:val="006251F9"/>
    <w:rsid w:val="00625223"/>
    <w:rsid w:val="006253FC"/>
    <w:rsid w:val="00625473"/>
    <w:rsid w:val="00625621"/>
    <w:rsid w:val="00625714"/>
    <w:rsid w:val="006259AD"/>
    <w:rsid w:val="006259C8"/>
    <w:rsid w:val="00625C0D"/>
    <w:rsid w:val="00625D3C"/>
    <w:rsid w:val="00625D9F"/>
    <w:rsid w:val="00625EE6"/>
    <w:rsid w:val="00625F08"/>
    <w:rsid w:val="00625F36"/>
    <w:rsid w:val="00626254"/>
    <w:rsid w:val="006263C5"/>
    <w:rsid w:val="006265B1"/>
    <w:rsid w:val="006267D7"/>
    <w:rsid w:val="00626896"/>
    <w:rsid w:val="006269DF"/>
    <w:rsid w:val="00626AD0"/>
    <w:rsid w:val="00626E5B"/>
    <w:rsid w:val="00626FA0"/>
    <w:rsid w:val="00627227"/>
    <w:rsid w:val="0062724E"/>
    <w:rsid w:val="00627272"/>
    <w:rsid w:val="00627668"/>
    <w:rsid w:val="00627736"/>
    <w:rsid w:val="00627781"/>
    <w:rsid w:val="006277B2"/>
    <w:rsid w:val="006277D6"/>
    <w:rsid w:val="006278C8"/>
    <w:rsid w:val="00627920"/>
    <w:rsid w:val="0062799B"/>
    <w:rsid w:val="00627C8B"/>
    <w:rsid w:val="00627C8D"/>
    <w:rsid w:val="006303AF"/>
    <w:rsid w:val="0063064B"/>
    <w:rsid w:val="0063080B"/>
    <w:rsid w:val="00630900"/>
    <w:rsid w:val="00630CA3"/>
    <w:rsid w:val="00630D70"/>
    <w:rsid w:val="00630EE1"/>
    <w:rsid w:val="00630F36"/>
    <w:rsid w:val="006311E3"/>
    <w:rsid w:val="006315F4"/>
    <w:rsid w:val="00631603"/>
    <w:rsid w:val="0063194F"/>
    <w:rsid w:val="00631B16"/>
    <w:rsid w:val="006321D9"/>
    <w:rsid w:val="00632268"/>
    <w:rsid w:val="00632280"/>
    <w:rsid w:val="00632AAB"/>
    <w:rsid w:val="00633049"/>
    <w:rsid w:val="006336D1"/>
    <w:rsid w:val="0063396D"/>
    <w:rsid w:val="00633A42"/>
    <w:rsid w:val="00633A70"/>
    <w:rsid w:val="00633A73"/>
    <w:rsid w:val="00633A9B"/>
    <w:rsid w:val="00633B15"/>
    <w:rsid w:val="00633C12"/>
    <w:rsid w:val="00633E70"/>
    <w:rsid w:val="00633ED1"/>
    <w:rsid w:val="00633EF1"/>
    <w:rsid w:val="00634217"/>
    <w:rsid w:val="006344CF"/>
    <w:rsid w:val="00634704"/>
    <w:rsid w:val="0063470E"/>
    <w:rsid w:val="006348B0"/>
    <w:rsid w:val="00634E20"/>
    <w:rsid w:val="00634E55"/>
    <w:rsid w:val="00634FF6"/>
    <w:rsid w:val="0063538C"/>
    <w:rsid w:val="006357D8"/>
    <w:rsid w:val="006357E9"/>
    <w:rsid w:val="006358C1"/>
    <w:rsid w:val="00635917"/>
    <w:rsid w:val="00635AA9"/>
    <w:rsid w:val="00635CEF"/>
    <w:rsid w:val="00636335"/>
    <w:rsid w:val="00636F11"/>
    <w:rsid w:val="00636F42"/>
    <w:rsid w:val="0063743B"/>
    <w:rsid w:val="0063770D"/>
    <w:rsid w:val="00637823"/>
    <w:rsid w:val="00637D2A"/>
    <w:rsid w:val="00637EEF"/>
    <w:rsid w:val="00637EF5"/>
    <w:rsid w:val="0064002C"/>
    <w:rsid w:val="006402A6"/>
    <w:rsid w:val="006403CB"/>
    <w:rsid w:val="00640601"/>
    <w:rsid w:val="0064062C"/>
    <w:rsid w:val="006407AC"/>
    <w:rsid w:val="00640B40"/>
    <w:rsid w:val="00640EE7"/>
    <w:rsid w:val="00640F07"/>
    <w:rsid w:val="00641379"/>
    <w:rsid w:val="00641731"/>
    <w:rsid w:val="0064180A"/>
    <w:rsid w:val="006419FE"/>
    <w:rsid w:val="00641BE5"/>
    <w:rsid w:val="006420A0"/>
    <w:rsid w:val="00642156"/>
    <w:rsid w:val="006421BA"/>
    <w:rsid w:val="00642512"/>
    <w:rsid w:val="006426AA"/>
    <w:rsid w:val="00642959"/>
    <w:rsid w:val="0064303E"/>
    <w:rsid w:val="006430A6"/>
    <w:rsid w:val="0064317B"/>
    <w:rsid w:val="00643243"/>
    <w:rsid w:val="006432C7"/>
    <w:rsid w:val="006433AF"/>
    <w:rsid w:val="0064358F"/>
    <w:rsid w:val="006437F7"/>
    <w:rsid w:val="006439FE"/>
    <w:rsid w:val="00643B3A"/>
    <w:rsid w:val="00643CB6"/>
    <w:rsid w:val="00643F43"/>
    <w:rsid w:val="00643F50"/>
    <w:rsid w:val="00644121"/>
    <w:rsid w:val="00644604"/>
    <w:rsid w:val="00644B93"/>
    <w:rsid w:val="0064517D"/>
    <w:rsid w:val="006456AF"/>
    <w:rsid w:val="0064571E"/>
    <w:rsid w:val="00645768"/>
    <w:rsid w:val="00645794"/>
    <w:rsid w:val="006457EE"/>
    <w:rsid w:val="00645AB6"/>
    <w:rsid w:val="00645ADA"/>
    <w:rsid w:val="00645C31"/>
    <w:rsid w:val="0064602E"/>
    <w:rsid w:val="00646434"/>
    <w:rsid w:val="0064663A"/>
    <w:rsid w:val="00646658"/>
    <w:rsid w:val="006467D3"/>
    <w:rsid w:val="00646813"/>
    <w:rsid w:val="00646D0D"/>
    <w:rsid w:val="00646E19"/>
    <w:rsid w:val="00646ED8"/>
    <w:rsid w:val="00646EF2"/>
    <w:rsid w:val="006470CD"/>
    <w:rsid w:val="006470CF"/>
    <w:rsid w:val="00647585"/>
    <w:rsid w:val="0064770D"/>
    <w:rsid w:val="00647A8C"/>
    <w:rsid w:val="00647D24"/>
    <w:rsid w:val="00647F4D"/>
    <w:rsid w:val="006500C2"/>
    <w:rsid w:val="006501DF"/>
    <w:rsid w:val="0065023C"/>
    <w:rsid w:val="00650324"/>
    <w:rsid w:val="00650549"/>
    <w:rsid w:val="00650C60"/>
    <w:rsid w:val="00650CE7"/>
    <w:rsid w:val="00650E9E"/>
    <w:rsid w:val="00650F49"/>
    <w:rsid w:val="00650FFD"/>
    <w:rsid w:val="00651107"/>
    <w:rsid w:val="006511C4"/>
    <w:rsid w:val="00651326"/>
    <w:rsid w:val="0065140C"/>
    <w:rsid w:val="00651491"/>
    <w:rsid w:val="0065173E"/>
    <w:rsid w:val="00651778"/>
    <w:rsid w:val="006518DE"/>
    <w:rsid w:val="00651CFC"/>
    <w:rsid w:val="00651FAA"/>
    <w:rsid w:val="00652000"/>
    <w:rsid w:val="0065201D"/>
    <w:rsid w:val="006521AC"/>
    <w:rsid w:val="00652291"/>
    <w:rsid w:val="00652735"/>
    <w:rsid w:val="00652D11"/>
    <w:rsid w:val="00652D81"/>
    <w:rsid w:val="00652F5E"/>
    <w:rsid w:val="006530E8"/>
    <w:rsid w:val="0065342F"/>
    <w:rsid w:val="00653646"/>
    <w:rsid w:val="0065365E"/>
    <w:rsid w:val="006538C5"/>
    <w:rsid w:val="00653BDF"/>
    <w:rsid w:val="00653E90"/>
    <w:rsid w:val="00653FFC"/>
    <w:rsid w:val="006540AA"/>
    <w:rsid w:val="0065410A"/>
    <w:rsid w:val="00654283"/>
    <w:rsid w:val="0065441A"/>
    <w:rsid w:val="0065443D"/>
    <w:rsid w:val="006544F6"/>
    <w:rsid w:val="00654613"/>
    <w:rsid w:val="00654628"/>
    <w:rsid w:val="00654706"/>
    <w:rsid w:val="006547BC"/>
    <w:rsid w:val="00654A2B"/>
    <w:rsid w:val="00654AAC"/>
    <w:rsid w:val="00654C86"/>
    <w:rsid w:val="00655195"/>
    <w:rsid w:val="0065542B"/>
    <w:rsid w:val="00655471"/>
    <w:rsid w:val="00655666"/>
    <w:rsid w:val="00655AB0"/>
    <w:rsid w:val="00655B6D"/>
    <w:rsid w:val="00655DDC"/>
    <w:rsid w:val="00656096"/>
    <w:rsid w:val="00656162"/>
    <w:rsid w:val="006562A7"/>
    <w:rsid w:val="006565F2"/>
    <w:rsid w:val="006568A5"/>
    <w:rsid w:val="00656AA4"/>
    <w:rsid w:val="0065714A"/>
    <w:rsid w:val="00657332"/>
    <w:rsid w:val="00657991"/>
    <w:rsid w:val="00657ADD"/>
    <w:rsid w:val="00657B0C"/>
    <w:rsid w:val="00657C5B"/>
    <w:rsid w:val="00660066"/>
    <w:rsid w:val="0066009C"/>
    <w:rsid w:val="006601B9"/>
    <w:rsid w:val="0066036C"/>
    <w:rsid w:val="0066054C"/>
    <w:rsid w:val="00660709"/>
    <w:rsid w:val="006607F0"/>
    <w:rsid w:val="0066082F"/>
    <w:rsid w:val="00660A87"/>
    <w:rsid w:val="00660B59"/>
    <w:rsid w:val="00660C98"/>
    <w:rsid w:val="00660CFE"/>
    <w:rsid w:val="00661024"/>
    <w:rsid w:val="006612AA"/>
    <w:rsid w:val="00661499"/>
    <w:rsid w:val="006615FF"/>
    <w:rsid w:val="00661697"/>
    <w:rsid w:val="00661767"/>
    <w:rsid w:val="0066180D"/>
    <w:rsid w:val="0066185E"/>
    <w:rsid w:val="00661A53"/>
    <w:rsid w:val="00661D45"/>
    <w:rsid w:val="00661F84"/>
    <w:rsid w:val="0066200D"/>
    <w:rsid w:val="00662047"/>
    <w:rsid w:val="006620C6"/>
    <w:rsid w:val="00662215"/>
    <w:rsid w:val="006622B2"/>
    <w:rsid w:val="006625A4"/>
    <w:rsid w:val="00662ABC"/>
    <w:rsid w:val="00662C73"/>
    <w:rsid w:val="00662C8F"/>
    <w:rsid w:val="00662E66"/>
    <w:rsid w:val="00662E6B"/>
    <w:rsid w:val="00662EE2"/>
    <w:rsid w:val="0066302D"/>
    <w:rsid w:val="00663248"/>
    <w:rsid w:val="006636C7"/>
    <w:rsid w:val="00663969"/>
    <w:rsid w:val="00663D28"/>
    <w:rsid w:val="00663EBB"/>
    <w:rsid w:val="006640F1"/>
    <w:rsid w:val="0066417E"/>
    <w:rsid w:val="00664288"/>
    <w:rsid w:val="006646A8"/>
    <w:rsid w:val="00664704"/>
    <w:rsid w:val="00664719"/>
    <w:rsid w:val="00664D17"/>
    <w:rsid w:val="00664ECA"/>
    <w:rsid w:val="0066513D"/>
    <w:rsid w:val="00665179"/>
    <w:rsid w:val="006654C5"/>
    <w:rsid w:val="006656A5"/>
    <w:rsid w:val="006659CA"/>
    <w:rsid w:val="00665E73"/>
    <w:rsid w:val="00665F57"/>
    <w:rsid w:val="00666456"/>
    <w:rsid w:val="00666728"/>
    <w:rsid w:val="006667E1"/>
    <w:rsid w:val="00666A65"/>
    <w:rsid w:val="00666A7A"/>
    <w:rsid w:val="00666A9F"/>
    <w:rsid w:val="00666BDB"/>
    <w:rsid w:val="00666C4D"/>
    <w:rsid w:val="00666F9F"/>
    <w:rsid w:val="00667024"/>
    <w:rsid w:val="006674A5"/>
    <w:rsid w:val="00667C4B"/>
    <w:rsid w:val="00667F7D"/>
    <w:rsid w:val="006701B1"/>
    <w:rsid w:val="006701E2"/>
    <w:rsid w:val="00670432"/>
    <w:rsid w:val="0067047B"/>
    <w:rsid w:val="0067079D"/>
    <w:rsid w:val="006709D1"/>
    <w:rsid w:val="00670A85"/>
    <w:rsid w:val="00670ED6"/>
    <w:rsid w:val="00671517"/>
    <w:rsid w:val="0067172A"/>
    <w:rsid w:val="00671767"/>
    <w:rsid w:val="00671785"/>
    <w:rsid w:val="0067188A"/>
    <w:rsid w:val="006718E9"/>
    <w:rsid w:val="0067191A"/>
    <w:rsid w:val="0067192E"/>
    <w:rsid w:val="00671B32"/>
    <w:rsid w:val="00671CCF"/>
    <w:rsid w:val="00671F85"/>
    <w:rsid w:val="006722C7"/>
    <w:rsid w:val="0067235C"/>
    <w:rsid w:val="006724D2"/>
    <w:rsid w:val="00672680"/>
    <w:rsid w:val="006727C7"/>
    <w:rsid w:val="006729BF"/>
    <w:rsid w:val="00672CAF"/>
    <w:rsid w:val="00672CCD"/>
    <w:rsid w:val="0067308F"/>
    <w:rsid w:val="006733E3"/>
    <w:rsid w:val="00673504"/>
    <w:rsid w:val="00673511"/>
    <w:rsid w:val="00673C40"/>
    <w:rsid w:val="00673CA7"/>
    <w:rsid w:val="00673DF5"/>
    <w:rsid w:val="0067403A"/>
    <w:rsid w:val="006740B6"/>
    <w:rsid w:val="006740BA"/>
    <w:rsid w:val="00674135"/>
    <w:rsid w:val="006743E7"/>
    <w:rsid w:val="006745C2"/>
    <w:rsid w:val="00674869"/>
    <w:rsid w:val="00674A95"/>
    <w:rsid w:val="00674B8C"/>
    <w:rsid w:val="00674C3E"/>
    <w:rsid w:val="00674F55"/>
    <w:rsid w:val="00675420"/>
    <w:rsid w:val="00675560"/>
    <w:rsid w:val="006756FD"/>
    <w:rsid w:val="006757D2"/>
    <w:rsid w:val="00675841"/>
    <w:rsid w:val="00675B2E"/>
    <w:rsid w:val="00675BA7"/>
    <w:rsid w:val="00675CFF"/>
    <w:rsid w:val="00675E3C"/>
    <w:rsid w:val="00675ED0"/>
    <w:rsid w:val="0067619F"/>
    <w:rsid w:val="00676385"/>
    <w:rsid w:val="00676786"/>
    <w:rsid w:val="006768EF"/>
    <w:rsid w:val="00676B82"/>
    <w:rsid w:val="00676C43"/>
    <w:rsid w:val="00677695"/>
    <w:rsid w:val="00677C17"/>
    <w:rsid w:val="00677CC4"/>
    <w:rsid w:val="00680573"/>
    <w:rsid w:val="00680865"/>
    <w:rsid w:val="00680A72"/>
    <w:rsid w:val="00680C7F"/>
    <w:rsid w:val="00680D42"/>
    <w:rsid w:val="00680DB3"/>
    <w:rsid w:val="00680DEF"/>
    <w:rsid w:val="00680E02"/>
    <w:rsid w:val="006810E1"/>
    <w:rsid w:val="006812E7"/>
    <w:rsid w:val="0068146D"/>
    <w:rsid w:val="00681A89"/>
    <w:rsid w:val="00681D55"/>
    <w:rsid w:val="00681DCF"/>
    <w:rsid w:val="00681F87"/>
    <w:rsid w:val="00681FA7"/>
    <w:rsid w:val="0068213C"/>
    <w:rsid w:val="0068223F"/>
    <w:rsid w:val="00682707"/>
    <w:rsid w:val="006827BB"/>
    <w:rsid w:val="006827F0"/>
    <w:rsid w:val="00682831"/>
    <w:rsid w:val="006828F6"/>
    <w:rsid w:val="00682E6B"/>
    <w:rsid w:val="00682EB0"/>
    <w:rsid w:val="00682FFA"/>
    <w:rsid w:val="006830A8"/>
    <w:rsid w:val="00683128"/>
    <w:rsid w:val="00683200"/>
    <w:rsid w:val="0068330C"/>
    <w:rsid w:val="00683876"/>
    <w:rsid w:val="00683903"/>
    <w:rsid w:val="006839B5"/>
    <w:rsid w:val="00683D8F"/>
    <w:rsid w:val="00683EBE"/>
    <w:rsid w:val="00683FE0"/>
    <w:rsid w:val="00684297"/>
    <w:rsid w:val="00684301"/>
    <w:rsid w:val="00684724"/>
    <w:rsid w:val="00684A3B"/>
    <w:rsid w:val="00684A96"/>
    <w:rsid w:val="00684AD6"/>
    <w:rsid w:val="00684D90"/>
    <w:rsid w:val="00684EE1"/>
    <w:rsid w:val="00684F5F"/>
    <w:rsid w:val="006850DB"/>
    <w:rsid w:val="00685935"/>
    <w:rsid w:val="00685A9C"/>
    <w:rsid w:val="00685DC7"/>
    <w:rsid w:val="00685DF0"/>
    <w:rsid w:val="00685FB8"/>
    <w:rsid w:val="00686438"/>
    <w:rsid w:val="0068656C"/>
    <w:rsid w:val="006866D8"/>
    <w:rsid w:val="00686998"/>
    <w:rsid w:val="00686A72"/>
    <w:rsid w:val="00686AFA"/>
    <w:rsid w:val="00686DAD"/>
    <w:rsid w:val="00686FF5"/>
    <w:rsid w:val="0068727A"/>
    <w:rsid w:val="00687364"/>
    <w:rsid w:val="0068748D"/>
    <w:rsid w:val="00687552"/>
    <w:rsid w:val="00687653"/>
    <w:rsid w:val="00687831"/>
    <w:rsid w:val="0068783A"/>
    <w:rsid w:val="0068790F"/>
    <w:rsid w:val="00687932"/>
    <w:rsid w:val="00687A78"/>
    <w:rsid w:val="00687C8C"/>
    <w:rsid w:val="00687D79"/>
    <w:rsid w:val="0069027D"/>
    <w:rsid w:val="006904DC"/>
    <w:rsid w:val="0069057A"/>
    <w:rsid w:val="00690883"/>
    <w:rsid w:val="00690BFF"/>
    <w:rsid w:val="0069105E"/>
    <w:rsid w:val="006910F2"/>
    <w:rsid w:val="00691575"/>
    <w:rsid w:val="00691C0F"/>
    <w:rsid w:val="00691C14"/>
    <w:rsid w:val="00691F86"/>
    <w:rsid w:val="006924FE"/>
    <w:rsid w:val="00692611"/>
    <w:rsid w:val="006929C0"/>
    <w:rsid w:val="00692A4B"/>
    <w:rsid w:val="00692A6B"/>
    <w:rsid w:val="00692F72"/>
    <w:rsid w:val="006930D0"/>
    <w:rsid w:val="00693263"/>
    <w:rsid w:val="006932DD"/>
    <w:rsid w:val="00693367"/>
    <w:rsid w:val="00693A28"/>
    <w:rsid w:val="00693A7A"/>
    <w:rsid w:val="00693C6E"/>
    <w:rsid w:val="006941CF"/>
    <w:rsid w:val="00694582"/>
    <w:rsid w:val="006949B8"/>
    <w:rsid w:val="00694CB8"/>
    <w:rsid w:val="00694D99"/>
    <w:rsid w:val="00694E4A"/>
    <w:rsid w:val="0069522A"/>
    <w:rsid w:val="0069541A"/>
    <w:rsid w:val="00695740"/>
    <w:rsid w:val="006957C9"/>
    <w:rsid w:val="00695FE5"/>
    <w:rsid w:val="006960A3"/>
    <w:rsid w:val="0069624F"/>
    <w:rsid w:val="00696584"/>
    <w:rsid w:val="00696760"/>
    <w:rsid w:val="0069684E"/>
    <w:rsid w:val="00696B00"/>
    <w:rsid w:val="00696C1A"/>
    <w:rsid w:val="00696F2B"/>
    <w:rsid w:val="006970E3"/>
    <w:rsid w:val="0069736E"/>
    <w:rsid w:val="0069745C"/>
    <w:rsid w:val="0069749A"/>
    <w:rsid w:val="00697716"/>
    <w:rsid w:val="00697A3A"/>
    <w:rsid w:val="00697A41"/>
    <w:rsid w:val="00697B39"/>
    <w:rsid w:val="00697B55"/>
    <w:rsid w:val="00697CA1"/>
    <w:rsid w:val="00697D83"/>
    <w:rsid w:val="00697FE3"/>
    <w:rsid w:val="006A00B9"/>
    <w:rsid w:val="006A0134"/>
    <w:rsid w:val="006A04DF"/>
    <w:rsid w:val="006A0530"/>
    <w:rsid w:val="006A08D5"/>
    <w:rsid w:val="006A09BF"/>
    <w:rsid w:val="006A0CFF"/>
    <w:rsid w:val="006A0DF2"/>
    <w:rsid w:val="006A0E90"/>
    <w:rsid w:val="006A1180"/>
    <w:rsid w:val="006A1268"/>
    <w:rsid w:val="006A1337"/>
    <w:rsid w:val="006A1381"/>
    <w:rsid w:val="006A1627"/>
    <w:rsid w:val="006A1685"/>
    <w:rsid w:val="006A169B"/>
    <w:rsid w:val="006A1766"/>
    <w:rsid w:val="006A189F"/>
    <w:rsid w:val="006A1A9D"/>
    <w:rsid w:val="006A1AAE"/>
    <w:rsid w:val="006A1BD7"/>
    <w:rsid w:val="006A1C1B"/>
    <w:rsid w:val="006A1D9B"/>
    <w:rsid w:val="006A1F6A"/>
    <w:rsid w:val="006A2105"/>
    <w:rsid w:val="006A22D5"/>
    <w:rsid w:val="006A247D"/>
    <w:rsid w:val="006A258C"/>
    <w:rsid w:val="006A263C"/>
    <w:rsid w:val="006A26EA"/>
    <w:rsid w:val="006A2A5E"/>
    <w:rsid w:val="006A2AD6"/>
    <w:rsid w:val="006A2B96"/>
    <w:rsid w:val="006A2C74"/>
    <w:rsid w:val="006A2E16"/>
    <w:rsid w:val="006A3037"/>
    <w:rsid w:val="006A326F"/>
    <w:rsid w:val="006A35D7"/>
    <w:rsid w:val="006A3BED"/>
    <w:rsid w:val="006A3D6D"/>
    <w:rsid w:val="006A3E93"/>
    <w:rsid w:val="006A40BA"/>
    <w:rsid w:val="006A40F3"/>
    <w:rsid w:val="006A4699"/>
    <w:rsid w:val="006A4A7C"/>
    <w:rsid w:val="006A4BF5"/>
    <w:rsid w:val="006A4C41"/>
    <w:rsid w:val="006A4F6A"/>
    <w:rsid w:val="006A5180"/>
    <w:rsid w:val="006A543A"/>
    <w:rsid w:val="006A54C5"/>
    <w:rsid w:val="006A5576"/>
    <w:rsid w:val="006A5711"/>
    <w:rsid w:val="006A5854"/>
    <w:rsid w:val="006A5A90"/>
    <w:rsid w:val="006A5B0D"/>
    <w:rsid w:val="006A5CE5"/>
    <w:rsid w:val="006A62CF"/>
    <w:rsid w:val="006A6381"/>
    <w:rsid w:val="006A6476"/>
    <w:rsid w:val="006A67B9"/>
    <w:rsid w:val="006A6BF8"/>
    <w:rsid w:val="006A7225"/>
    <w:rsid w:val="006A7261"/>
    <w:rsid w:val="006A726C"/>
    <w:rsid w:val="006A7321"/>
    <w:rsid w:val="006A77CF"/>
    <w:rsid w:val="006A7A3F"/>
    <w:rsid w:val="006A7DF3"/>
    <w:rsid w:val="006A7FB3"/>
    <w:rsid w:val="006B0381"/>
    <w:rsid w:val="006B0550"/>
    <w:rsid w:val="006B08BD"/>
    <w:rsid w:val="006B0950"/>
    <w:rsid w:val="006B0AF5"/>
    <w:rsid w:val="006B0BD4"/>
    <w:rsid w:val="006B1014"/>
    <w:rsid w:val="006B1086"/>
    <w:rsid w:val="006B1113"/>
    <w:rsid w:val="006B12DA"/>
    <w:rsid w:val="006B1473"/>
    <w:rsid w:val="006B15D6"/>
    <w:rsid w:val="006B17AA"/>
    <w:rsid w:val="006B188F"/>
    <w:rsid w:val="006B1B3A"/>
    <w:rsid w:val="006B1B44"/>
    <w:rsid w:val="006B1EAF"/>
    <w:rsid w:val="006B208A"/>
    <w:rsid w:val="006B2232"/>
    <w:rsid w:val="006B22D4"/>
    <w:rsid w:val="006B231F"/>
    <w:rsid w:val="006B238D"/>
    <w:rsid w:val="006B23F3"/>
    <w:rsid w:val="006B2476"/>
    <w:rsid w:val="006B2502"/>
    <w:rsid w:val="006B277A"/>
    <w:rsid w:val="006B28F5"/>
    <w:rsid w:val="006B2930"/>
    <w:rsid w:val="006B2981"/>
    <w:rsid w:val="006B2A28"/>
    <w:rsid w:val="006B2D03"/>
    <w:rsid w:val="006B2D3C"/>
    <w:rsid w:val="006B324A"/>
    <w:rsid w:val="006B3319"/>
    <w:rsid w:val="006B33B5"/>
    <w:rsid w:val="006B3790"/>
    <w:rsid w:val="006B38AD"/>
    <w:rsid w:val="006B3A0D"/>
    <w:rsid w:val="006B3B31"/>
    <w:rsid w:val="006B3C4F"/>
    <w:rsid w:val="006B3E2A"/>
    <w:rsid w:val="006B3F7A"/>
    <w:rsid w:val="006B3FB7"/>
    <w:rsid w:val="006B4074"/>
    <w:rsid w:val="006B40FF"/>
    <w:rsid w:val="006B41A3"/>
    <w:rsid w:val="006B45BF"/>
    <w:rsid w:val="006B48FB"/>
    <w:rsid w:val="006B4963"/>
    <w:rsid w:val="006B4A36"/>
    <w:rsid w:val="006B4C1C"/>
    <w:rsid w:val="006B4D1E"/>
    <w:rsid w:val="006B5314"/>
    <w:rsid w:val="006B55AB"/>
    <w:rsid w:val="006B56EA"/>
    <w:rsid w:val="006B57FA"/>
    <w:rsid w:val="006B5A11"/>
    <w:rsid w:val="006B5AF7"/>
    <w:rsid w:val="006B5BCA"/>
    <w:rsid w:val="006B5D55"/>
    <w:rsid w:val="006B5DA9"/>
    <w:rsid w:val="006B5E2E"/>
    <w:rsid w:val="006B62F6"/>
    <w:rsid w:val="006B654C"/>
    <w:rsid w:val="006B6572"/>
    <w:rsid w:val="006B669B"/>
    <w:rsid w:val="006B66E2"/>
    <w:rsid w:val="006B687D"/>
    <w:rsid w:val="006B6A44"/>
    <w:rsid w:val="006B6A59"/>
    <w:rsid w:val="006B73B0"/>
    <w:rsid w:val="006B74E5"/>
    <w:rsid w:val="006B7718"/>
    <w:rsid w:val="006B7FCE"/>
    <w:rsid w:val="006C000A"/>
    <w:rsid w:val="006C0098"/>
    <w:rsid w:val="006C019C"/>
    <w:rsid w:val="006C01B5"/>
    <w:rsid w:val="006C04F4"/>
    <w:rsid w:val="006C0555"/>
    <w:rsid w:val="006C0640"/>
    <w:rsid w:val="006C07F8"/>
    <w:rsid w:val="006C0854"/>
    <w:rsid w:val="006C0D20"/>
    <w:rsid w:val="006C0F8E"/>
    <w:rsid w:val="006C114C"/>
    <w:rsid w:val="006C11FC"/>
    <w:rsid w:val="006C12DC"/>
    <w:rsid w:val="006C16E0"/>
    <w:rsid w:val="006C170E"/>
    <w:rsid w:val="006C1B73"/>
    <w:rsid w:val="006C1F1B"/>
    <w:rsid w:val="006C2039"/>
    <w:rsid w:val="006C21D7"/>
    <w:rsid w:val="006C21E4"/>
    <w:rsid w:val="006C25BB"/>
    <w:rsid w:val="006C25E5"/>
    <w:rsid w:val="006C2A4A"/>
    <w:rsid w:val="006C2C80"/>
    <w:rsid w:val="006C2C98"/>
    <w:rsid w:val="006C2D74"/>
    <w:rsid w:val="006C3038"/>
    <w:rsid w:val="006C3041"/>
    <w:rsid w:val="006C30BB"/>
    <w:rsid w:val="006C3261"/>
    <w:rsid w:val="006C376D"/>
    <w:rsid w:val="006C389B"/>
    <w:rsid w:val="006C3A74"/>
    <w:rsid w:val="006C3C48"/>
    <w:rsid w:val="006C42C7"/>
    <w:rsid w:val="006C4466"/>
    <w:rsid w:val="006C44AE"/>
    <w:rsid w:val="006C44F2"/>
    <w:rsid w:val="006C4899"/>
    <w:rsid w:val="006C4985"/>
    <w:rsid w:val="006C498A"/>
    <w:rsid w:val="006C4A62"/>
    <w:rsid w:val="006C4CFA"/>
    <w:rsid w:val="006C4DAF"/>
    <w:rsid w:val="006C4E0E"/>
    <w:rsid w:val="006C4F72"/>
    <w:rsid w:val="006C50D8"/>
    <w:rsid w:val="006C51D0"/>
    <w:rsid w:val="006C528A"/>
    <w:rsid w:val="006C53D3"/>
    <w:rsid w:val="006C5997"/>
    <w:rsid w:val="006C59F2"/>
    <w:rsid w:val="006C5A1D"/>
    <w:rsid w:val="006C5BE3"/>
    <w:rsid w:val="006C5D16"/>
    <w:rsid w:val="006C5D7A"/>
    <w:rsid w:val="006C637F"/>
    <w:rsid w:val="006C65F1"/>
    <w:rsid w:val="006C66E8"/>
    <w:rsid w:val="006C6A4B"/>
    <w:rsid w:val="006C6B23"/>
    <w:rsid w:val="006C6D8C"/>
    <w:rsid w:val="006C6DA9"/>
    <w:rsid w:val="006C6EF1"/>
    <w:rsid w:val="006C6F39"/>
    <w:rsid w:val="006C7064"/>
    <w:rsid w:val="006C75B3"/>
    <w:rsid w:val="006C76D6"/>
    <w:rsid w:val="006C778F"/>
    <w:rsid w:val="006C77A6"/>
    <w:rsid w:val="006C7C03"/>
    <w:rsid w:val="006D001C"/>
    <w:rsid w:val="006D02E6"/>
    <w:rsid w:val="006D02F7"/>
    <w:rsid w:val="006D0478"/>
    <w:rsid w:val="006D05E5"/>
    <w:rsid w:val="006D06E5"/>
    <w:rsid w:val="006D070C"/>
    <w:rsid w:val="006D0833"/>
    <w:rsid w:val="006D097D"/>
    <w:rsid w:val="006D0D6B"/>
    <w:rsid w:val="006D0E22"/>
    <w:rsid w:val="006D0FB8"/>
    <w:rsid w:val="006D121D"/>
    <w:rsid w:val="006D1840"/>
    <w:rsid w:val="006D1A11"/>
    <w:rsid w:val="006D1A4D"/>
    <w:rsid w:val="006D1C0C"/>
    <w:rsid w:val="006D1CC3"/>
    <w:rsid w:val="006D1E32"/>
    <w:rsid w:val="006D2096"/>
    <w:rsid w:val="006D2211"/>
    <w:rsid w:val="006D25B5"/>
    <w:rsid w:val="006D328C"/>
    <w:rsid w:val="006D3451"/>
    <w:rsid w:val="006D359C"/>
    <w:rsid w:val="006D3617"/>
    <w:rsid w:val="006D39D3"/>
    <w:rsid w:val="006D3CB8"/>
    <w:rsid w:val="006D3E24"/>
    <w:rsid w:val="006D3FEF"/>
    <w:rsid w:val="006D400E"/>
    <w:rsid w:val="006D40E7"/>
    <w:rsid w:val="006D410B"/>
    <w:rsid w:val="006D433B"/>
    <w:rsid w:val="006D43EE"/>
    <w:rsid w:val="006D45E2"/>
    <w:rsid w:val="006D47A9"/>
    <w:rsid w:val="006D4B37"/>
    <w:rsid w:val="006D4DA0"/>
    <w:rsid w:val="006D4EB4"/>
    <w:rsid w:val="006D5351"/>
    <w:rsid w:val="006D54B2"/>
    <w:rsid w:val="006D58D8"/>
    <w:rsid w:val="006D5B14"/>
    <w:rsid w:val="006D5D15"/>
    <w:rsid w:val="006D5D48"/>
    <w:rsid w:val="006D5DD4"/>
    <w:rsid w:val="006D5E1E"/>
    <w:rsid w:val="006D5FF3"/>
    <w:rsid w:val="006D60C2"/>
    <w:rsid w:val="006D63AF"/>
    <w:rsid w:val="006D6955"/>
    <w:rsid w:val="006D6D37"/>
    <w:rsid w:val="006D6F36"/>
    <w:rsid w:val="006D6F6F"/>
    <w:rsid w:val="006D71B9"/>
    <w:rsid w:val="006D71FF"/>
    <w:rsid w:val="006D731F"/>
    <w:rsid w:val="006D73DD"/>
    <w:rsid w:val="006D7AC6"/>
    <w:rsid w:val="006D7B0F"/>
    <w:rsid w:val="006D7BE2"/>
    <w:rsid w:val="006D7CC4"/>
    <w:rsid w:val="006E0407"/>
    <w:rsid w:val="006E0439"/>
    <w:rsid w:val="006E04D6"/>
    <w:rsid w:val="006E06A6"/>
    <w:rsid w:val="006E07EB"/>
    <w:rsid w:val="006E087A"/>
    <w:rsid w:val="006E0990"/>
    <w:rsid w:val="006E0A38"/>
    <w:rsid w:val="006E13D1"/>
    <w:rsid w:val="006E161C"/>
    <w:rsid w:val="006E1634"/>
    <w:rsid w:val="006E185F"/>
    <w:rsid w:val="006E1A3D"/>
    <w:rsid w:val="006E1EEC"/>
    <w:rsid w:val="006E21CE"/>
    <w:rsid w:val="006E240C"/>
    <w:rsid w:val="006E256C"/>
    <w:rsid w:val="006E2775"/>
    <w:rsid w:val="006E2A46"/>
    <w:rsid w:val="006E2BD6"/>
    <w:rsid w:val="006E2C94"/>
    <w:rsid w:val="006E2CFF"/>
    <w:rsid w:val="006E2F85"/>
    <w:rsid w:val="006E3293"/>
    <w:rsid w:val="006E3493"/>
    <w:rsid w:val="006E36C0"/>
    <w:rsid w:val="006E3986"/>
    <w:rsid w:val="006E3A32"/>
    <w:rsid w:val="006E3B90"/>
    <w:rsid w:val="006E3F4D"/>
    <w:rsid w:val="006E4193"/>
    <w:rsid w:val="006E4481"/>
    <w:rsid w:val="006E4591"/>
    <w:rsid w:val="006E48AD"/>
    <w:rsid w:val="006E4B00"/>
    <w:rsid w:val="006E4D1B"/>
    <w:rsid w:val="006E4DD8"/>
    <w:rsid w:val="006E4EE0"/>
    <w:rsid w:val="006E50AE"/>
    <w:rsid w:val="006E52D1"/>
    <w:rsid w:val="006E57C6"/>
    <w:rsid w:val="006E59B4"/>
    <w:rsid w:val="006E5B8F"/>
    <w:rsid w:val="006E63F3"/>
    <w:rsid w:val="006E6409"/>
    <w:rsid w:val="006E64B9"/>
    <w:rsid w:val="006E663E"/>
    <w:rsid w:val="006E6643"/>
    <w:rsid w:val="006E66BA"/>
    <w:rsid w:val="006E66C2"/>
    <w:rsid w:val="006E6B5E"/>
    <w:rsid w:val="006E6D56"/>
    <w:rsid w:val="006E6E4E"/>
    <w:rsid w:val="006E6F17"/>
    <w:rsid w:val="006E7272"/>
    <w:rsid w:val="006E7290"/>
    <w:rsid w:val="006E73E2"/>
    <w:rsid w:val="006E7416"/>
    <w:rsid w:val="006E76CA"/>
    <w:rsid w:val="006E7D43"/>
    <w:rsid w:val="006E7D83"/>
    <w:rsid w:val="006F00B3"/>
    <w:rsid w:val="006F0F38"/>
    <w:rsid w:val="006F1061"/>
    <w:rsid w:val="006F1470"/>
    <w:rsid w:val="006F1661"/>
    <w:rsid w:val="006F17F3"/>
    <w:rsid w:val="006F184F"/>
    <w:rsid w:val="006F18AF"/>
    <w:rsid w:val="006F1916"/>
    <w:rsid w:val="006F1EE9"/>
    <w:rsid w:val="006F202A"/>
    <w:rsid w:val="006F244C"/>
    <w:rsid w:val="006F2635"/>
    <w:rsid w:val="006F272D"/>
    <w:rsid w:val="006F2894"/>
    <w:rsid w:val="006F28A0"/>
    <w:rsid w:val="006F29B2"/>
    <w:rsid w:val="006F2AD1"/>
    <w:rsid w:val="006F2BF1"/>
    <w:rsid w:val="006F2FC0"/>
    <w:rsid w:val="006F3336"/>
    <w:rsid w:val="006F343A"/>
    <w:rsid w:val="006F3566"/>
    <w:rsid w:val="006F3674"/>
    <w:rsid w:val="006F3746"/>
    <w:rsid w:val="006F37C3"/>
    <w:rsid w:val="006F3D2E"/>
    <w:rsid w:val="006F442A"/>
    <w:rsid w:val="006F44F2"/>
    <w:rsid w:val="006F4573"/>
    <w:rsid w:val="006F45E0"/>
    <w:rsid w:val="006F4B13"/>
    <w:rsid w:val="006F4B66"/>
    <w:rsid w:val="006F4BC5"/>
    <w:rsid w:val="006F4BED"/>
    <w:rsid w:val="006F4E3F"/>
    <w:rsid w:val="006F4E54"/>
    <w:rsid w:val="006F51CC"/>
    <w:rsid w:val="006F5279"/>
    <w:rsid w:val="006F527B"/>
    <w:rsid w:val="006F52DF"/>
    <w:rsid w:val="006F5551"/>
    <w:rsid w:val="006F55E9"/>
    <w:rsid w:val="006F57D5"/>
    <w:rsid w:val="006F582B"/>
    <w:rsid w:val="006F58C0"/>
    <w:rsid w:val="006F58F1"/>
    <w:rsid w:val="006F5AE3"/>
    <w:rsid w:val="006F5B84"/>
    <w:rsid w:val="006F5C6E"/>
    <w:rsid w:val="006F5D0F"/>
    <w:rsid w:val="006F60D4"/>
    <w:rsid w:val="006F6458"/>
    <w:rsid w:val="006F657E"/>
    <w:rsid w:val="006F65AE"/>
    <w:rsid w:val="006F674F"/>
    <w:rsid w:val="006F69B9"/>
    <w:rsid w:val="006F6A68"/>
    <w:rsid w:val="006F6BD8"/>
    <w:rsid w:val="006F6C27"/>
    <w:rsid w:val="006F70C7"/>
    <w:rsid w:val="006F731F"/>
    <w:rsid w:val="006F74C0"/>
    <w:rsid w:val="006F762A"/>
    <w:rsid w:val="006F76E2"/>
    <w:rsid w:val="006F770F"/>
    <w:rsid w:val="006F785C"/>
    <w:rsid w:val="006F7889"/>
    <w:rsid w:val="006F78C6"/>
    <w:rsid w:val="006F78E5"/>
    <w:rsid w:val="006F7993"/>
    <w:rsid w:val="006F79F1"/>
    <w:rsid w:val="006F7A86"/>
    <w:rsid w:val="006F7AA4"/>
    <w:rsid w:val="006F7D2B"/>
    <w:rsid w:val="006F7DDE"/>
    <w:rsid w:val="0070052C"/>
    <w:rsid w:val="0070056C"/>
    <w:rsid w:val="0070060A"/>
    <w:rsid w:val="00700737"/>
    <w:rsid w:val="00700770"/>
    <w:rsid w:val="00700864"/>
    <w:rsid w:val="00700868"/>
    <w:rsid w:val="00700EEF"/>
    <w:rsid w:val="00700FF2"/>
    <w:rsid w:val="00701354"/>
    <w:rsid w:val="00701549"/>
    <w:rsid w:val="007016B6"/>
    <w:rsid w:val="00701718"/>
    <w:rsid w:val="00701739"/>
    <w:rsid w:val="0070196D"/>
    <w:rsid w:val="00702021"/>
    <w:rsid w:val="0070206F"/>
    <w:rsid w:val="00702126"/>
    <w:rsid w:val="00702195"/>
    <w:rsid w:val="007023D7"/>
    <w:rsid w:val="007023DE"/>
    <w:rsid w:val="007023F0"/>
    <w:rsid w:val="00702452"/>
    <w:rsid w:val="007024FA"/>
    <w:rsid w:val="0070258D"/>
    <w:rsid w:val="00702615"/>
    <w:rsid w:val="0070274F"/>
    <w:rsid w:val="0070289D"/>
    <w:rsid w:val="007028A7"/>
    <w:rsid w:val="007028FE"/>
    <w:rsid w:val="00702968"/>
    <w:rsid w:val="00702B14"/>
    <w:rsid w:val="00702BBB"/>
    <w:rsid w:val="00702C35"/>
    <w:rsid w:val="00702CCF"/>
    <w:rsid w:val="00703050"/>
    <w:rsid w:val="007030CC"/>
    <w:rsid w:val="00703228"/>
    <w:rsid w:val="0070328E"/>
    <w:rsid w:val="00703727"/>
    <w:rsid w:val="007037F8"/>
    <w:rsid w:val="00703F76"/>
    <w:rsid w:val="007047F3"/>
    <w:rsid w:val="0070481D"/>
    <w:rsid w:val="00704895"/>
    <w:rsid w:val="00704F97"/>
    <w:rsid w:val="007054E3"/>
    <w:rsid w:val="00705511"/>
    <w:rsid w:val="0070555D"/>
    <w:rsid w:val="00705770"/>
    <w:rsid w:val="00705A4D"/>
    <w:rsid w:val="00705A4F"/>
    <w:rsid w:val="00705EEB"/>
    <w:rsid w:val="00706045"/>
    <w:rsid w:val="0070610F"/>
    <w:rsid w:val="007065B6"/>
    <w:rsid w:val="0070677A"/>
    <w:rsid w:val="0070678D"/>
    <w:rsid w:val="007069AD"/>
    <w:rsid w:val="00706B67"/>
    <w:rsid w:val="00706CCC"/>
    <w:rsid w:val="00706DA2"/>
    <w:rsid w:val="00706E2B"/>
    <w:rsid w:val="007071F5"/>
    <w:rsid w:val="0070741A"/>
    <w:rsid w:val="007076A4"/>
    <w:rsid w:val="007076F5"/>
    <w:rsid w:val="00707781"/>
    <w:rsid w:val="0070787F"/>
    <w:rsid w:val="00707F7E"/>
    <w:rsid w:val="00710174"/>
    <w:rsid w:val="007101B3"/>
    <w:rsid w:val="0071039E"/>
    <w:rsid w:val="007106BD"/>
    <w:rsid w:val="0071089A"/>
    <w:rsid w:val="007109F8"/>
    <w:rsid w:val="00710B8C"/>
    <w:rsid w:val="00710BF9"/>
    <w:rsid w:val="00710DDE"/>
    <w:rsid w:val="007110AA"/>
    <w:rsid w:val="007110C0"/>
    <w:rsid w:val="0071124F"/>
    <w:rsid w:val="0071181F"/>
    <w:rsid w:val="007119A2"/>
    <w:rsid w:val="00711D83"/>
    <w:rsid w:val="00711DF2"/>
    <w:rsid w:val="0071206E"/>
    <w:rsid w:val="007120B7"/>
    <w:rsid w:val="007120BE"/>
    <w:rsid w:val="007120F9"/>
    <w:rsid w:val="00712114"/>
    <w:rsid w:val="0071227E"/>
    <w:rsid w:val="007123F3"/>
    <w:rsid w:val="00712468"/>
    <w:rsid w:val="007127CB"/>
    <w:rsid w:val="007129DA"/>
    <w:rsid w:val="00712A13"/>
    <w:rsid w:val="00712C62"/>
    <w:rsid w:val="007130CD"/>
    <w:rsid w:val="007130D9"/>
    <w:rsid w:val="007131A7"/>
    <w:rsid w:val="00713516"/>
    <w:rsid w:val="007136BF"/>
    <w:rsid w:val="007137F7"/>
    <w:rsid w:val="00713882"/>
    <w:rsid w:val="007138FF"/>
    <w:rsid w:val="00713BBD"/>
    <w:rsid w:val="00713D48"/>
    <w:rsid w:val="007142AD"/>
    <w:rsid w:val="007145AD"/>
    <w:rsid w:val="007148F9"/>
    <w:rsid w:val="00714973"/>
    <w:rsid w:val="00714BDF"/>
    <w:rsid w:val="007150C2"/>
    <w:rsid w:val="007157F3"/>
    <w:rsid w:val="00715871"/>
    <w:rsid w:val="00715CAC"/>
    <w:rsid w:val="00715E9D"/>
    <w:rsid w:val="007161DC"/>
    <w:rsid w:val="007161E6"/>
    <w:rsid w:val="00716239"/>
    <w:rsid w:val="00716328"/>
    <w:rsid w:val="0071637C"/>
    <w:rsid w:val="00716972"/>
    <w:rsid w:val="00716AEA"/>
    <w:rsid w:val="00716C56"/>
    <w:rsid w:val="00716CF6"/>
    <w:rsid w:val="00716D5C"/>
    <w:rsid w:val="00716E2F"/>
    <w:rsid w:val="00717004"/>
    <w:rsid w:val="0071700E"/>
    <w:rsid w:val="0071734F"/>
    <w:rsid w:val="00717362"/>
    <w:rsid w:val="0071788D"/>
    <w:rsid w:val="007178E6"/>
    <w:rsid w:val="00717F64"/>
    <w:rsid w:val="00720050"/>
    <w:rsid w:val="00720363"/>
    <w:rsid w:val="00720971"/>
    <w:rsid w:val="00720A86"/>
    <w:rsid w:val="00720DAF"/>
    <w:rsid w:val="00720FE4"/>
    <w:rsid w:val="00721119"/>
    <w:rsid w:val="00721324"/>
    <w:rsid w:val="0072135F"/>
    <w:rsid w:val="0072191C"/>
    <w:rsid w:val="007219D5"/>
    <w:rsid w:val="007219E0"/>
    <w:rsid w:val="00721B1F"/>
    <w:rsid w:val="00721DE5"/>
    <w:rsid w:val="00721E7A"/>
    <w:rsid w:val="00721FBE"/>
    <w:rsid w:val="00721FCF"/>
    <w:rsid w:val="0072215C"/>
    <w:rsid w:val="0072229D"/>
    <w:rsid w:val="007222B2"/>
    <w:rsid w:val="0072243E"/>
    <w:rsid w:val="00722514"/>
    <w:rsid w:val="007227E2"/>
    <w:rsid w:val="007228EC"/>
    <w:rsid w:val="00722CAE"/>
    <w:rsid w:val="00722EDE"/>
    <w:rsid w:val="00722FEF"/>
    <w:rsid w:val="007230C2"/>
    <w:rsid w:val="00723243"/>
    <w:rsid w:val="007232CE"/>
    <w:rsid w:val="0072340D"/>
    <w:rsid w:val="007234D1"/>
    <w:rsid w:val="00723900"/>
    <w:rsid w:val="00723A1D"/>
    <w:rsid w:val="0072425E"/>
    <w:rsid w:val="007243DE"/>
    <w:rsid w:val="00724467"/>
    <w:rsid w:val="007248AF"/>
    <w:rsid w:val="00724925"/>
    <w:rsid w:val="00724D60"/>
    <w:rsid w:val="0072509A"/>
    <w:rsid w:val="00725910"/>
    <w:rsid w:val="00725A1A"/>
    <w:rsid w:val="00725B30"/>
    <w:rsid w:val="00725C79"/>
    <w:rsid w:val="00725C93"/>
    <w:rsid w:val="00725CEC"/>
    <w:rsid w:val="00725F1C"/>
    <w:rsid w:val="00725F62"/>
    <w:rsid w:val="007260CF"/>
    <w:rsid w:val="00726249"/>
    <w:rsid w:val="007262BD"/>
    <w:rsid w:val="007262CC"/>
    <w:rsid w:val="007263E5"/>
    <w:rsid w:val="007264DF"/>
    <w:rsid w:val="0072651A"/>
    <w:rsid w:val="007269DE"/>
    <w:rsid w:val="00726A09"/>
    <w:rsid w:val="00726B23"/>
    <w:rsid w:val="00726BDF"/>
    <w:rsid w:val="00726C41"/>
    <w:rsid w:val="00726CBB"/>
    <w:rsid w:val="00726EF2"/>
    <w:rsid w:val="00726FED"/>
    <w:rsid w:val="007277D1"/>
    <w:rsid w:val="00727802"/>
    <w:rsid w:val="00727821"/>
    <w:rsid w:val="007278BA"/>
    <w:rsid w:val="007278CA"/>
    <w:rsid w:val="00727EE8"/>
    <w:rsid w:val="00727F5F"/>
    <w:rsid w:val="007300EE"/>
    <w:rsid w:val="00730143"/>
    <w:rsid w:val="007304EB"/>
    <w:rsid w:val="0073052F"/>
    <w:rsid w:val="00730575"/>
    <w:rsid w:val="00730712"/>
    <w:rsid w:val="00730802"/>
    <w:rsid w:val="00730A17"/>
    <w:rsid w:val="00730D83"/>
    <w:rsid w:val="0073103A"/>
    <w:rsid w:val="00731183"/>
    <w:rsid w:val="0073131C"/>
    <w:rsid w:val="00731606"/>
    <w:rsid w:val="007318ED"/>
    <w:rsid w:val="0073211E"/>
    <w:rsid w:val="00732460"/>
    <w:rsid w:val="0073289D"/>
    <w:rsid w:val="00732DEF"/>
    <w:rsid w:val="0073302F"/>
    <w:rsid w:val="007330A5"/>
    <w:rsid w:val="00733358"/>
    <w:rsid w:val="00733403"/>
    <w:rsid w:val="00733407"/>
    <w:rsid w:val="0073399D"/>
    <w:rsid w:val="00733A42"/>
    <w:rsid w:val="00733B9D"/>
    <w:rsid w:val="00733E59"/>
    <w:rsid w:val="00734161"/>
    <w:rsid w:val="00734339"/>
    <w:rsid w:val="00734604"/>
    <w:rsid w:val="00734617"/>
    <w:rsid w:val="007346A7"/>
    <w:rsid w:val="0073478A"/>
    <w:rsid w:val="00734D26"/>
    <w:rsid w:val="00734E90"/>
    <w:rsid w:val="00735203"/>
    <w:rsid w:val="00735378"/>
    <w:rsid w:val="00735556"/>
    <w:rsid w:val="00735575"/>
    <w:rsid w:val="007355AB"/>
    <w:rsid w:val="007355FD"/>
    <w:rsid w:val="00735613"/>
    <w:rsid w:val="00735775"/>
    <w:rsid w:val="00735A34"/>
    <w:rsid w:val="00735B4A"/>
    <w:rsid w:val="00735BD8"/>
    <w:rsid w:val="00735DBA"/>
    <w:rsid w:val="00736060"/>
    <w:rsid w:val="00736071"/>
    <w:rsid w:val="0073640E"/>
    <w:rsid w:val="00736676"/>
    <w:rsid w:val="007366A7"/>
    <w:rsid w:val="007369EB"/>
    <w:rsid w:val="00736CB4"/>
    <w:rsid w:val="00737005"/>
    <w:rsid w:val="00737495"/>
    <w:rsid w:val="007377C4"/>
    <w:rsid w:val="00737808"/>
    <w:rsid w:val="00737EB6"/>
    <w:rsid w:val="00740135"/>
    <w:rsid w:val="007402D5"/>
    <w:rsid w:val="0074039F"/>
    <w:rsid w:val="007403F2"/>
    <w:rsid w:val="00740409"/>
    <w:rsid w:val="0074066E"/>
    <w:rsid w:val="00740677"/>
    <w:rsid w:val="0074068A"/>
    <w:rsid w:val="0074074C"/>
    <w:rsid w:val="007407FC"/>
    <w:rsid w:val="00740CBC"/>
    <w:rsid w:val="00740D0D"/>
    <w:rsid w:val="00741282"/>
    <w:rsid w:val="00741326"/>
    <w:rsid w:val="007413F0"/>
    <w:rsid w:val="007416C1"/>
    <w:rsid w:val="007419A3"/>
    <w:rsid w:val="00742383"/>
    <w:rsid w:val="00742482"/>
    <w:rsid w:val="007424F0"/>
    <w:rsid w:val="007425DD"/>
    <w:rsid w:val="00742791"/>
    <w:rsid w:val="0074286F"/>
    <w:rsid w:val="00743527"/>
    <w:rsid w:val="007437CF"/>
    <w:rsid w:val="007438FE"/>
    <w:rsid w:val="007439EB"/>
    <w:rsid w:val="00743DF6"/>
    <w:rsid w:val="00743E49"/>
    <w:rsid w:val="00743F05"/>
    <w:rsid w:val="007442DC"/>
    <w:rsid w:val="00744303"/>
    <w:rsid w:val="0074451E"/>
    <w:rsid w:val="007446F9"/>
    <w:rsid w:val="00744872"/>
    <w:rsid w:val="0074487D"/>
    <w:rsid w:val="00744E9F"/>
    <w:rsid w:val="00744F03"/>
    <w:rsid w:val="00744F42"/>
    <w:rsid w:val="00744F6F"/>
    <w:rsid w:val="00744FFA"/>
    <w:rsid w:val="0074501D"/>
    <w:rsid w:val="0074502E"/>
    <w:rsid w:val="00745260"/>
    <w:rsid w:val="007452DF"/>
    <w:rsid w:val="00745647"/>
    <w:rsid w:val="00745987"/>
    <w:rsid w:val="00745B35"/>
    <w:rsid w:val="00745E37"/>
    <w:rsid w:val="00745E79"/>
    <w:rsid w:val="00745EBD"/>
    <w:rsid w:val="0074612C"/>
    <w:rsid w:val="007462FD"/>
    <w:rsid w:val="0074655B"/>
    <w:rsid w:val="007465F9"/>
    <w:rsid w:val="00746928"/>
    <w:rsid w:val="00746CC4"/>
    <w:rsid w:val="007471E3"/>
    <w:rsid w:val="00747529"/>
    <w:rsid w:val="007476C2"/>
    <w:rsid w:val="007478E8"/>
    <w:rsid w:val="00747AED"/>
    <w:rsid w:val="00747BA9"/>
    <w:rsid w:val="00747BD5"/>
    <w:rsid w:val="00747C06"/>
    <w:rsid w:val="007502A9"/>
    <w:rsid w:val="0075037C"/>
    <w:rsid w:val="00750747"/>
    <w:rsid w:val="00750754"/>
    <w:rsid w:val="0075095D"/>
    <w:rsid w:val="0075095F"/>
    <w:rsid w:val="00750B75"/>
    <w:rsid w:val="00750CBA"/>
    <w:rsid w:val="00750FAB"/>
    <w:rsid w:val="007510F4"/>
    <w:rsid w:val="00751107"/>
    <w:rsid w:val="00751491"/>
    <w:rsid w:val="007515F2"/>
    <w:rsid w:val="007516CF"/>
    <w:rsid w:val="0075183F"/>
    <w:rsid w:val="00751B7B"/>
    <w:rsid w:val="00751C91"/>
    <w:rsid w:val="00751D94"/>
    <w:rsid w:val="007521A0"/>
    <w:rsid w:val="007523A6"/>
    <w:rsid w:val="00752489"/>
    <w:rsid w:val="00752693"/>
    <w:rsid w:val="00752A3C"/>
    <w:rsid w:val="00752BE0"/>
    <w:rsid w:val="00752DD8"/>
    <w:rsid w:val="00753074"/>
    <w:rsid w:val="00753467"/>
    <w:rsid w:val="007539CE"/>
    <w:rsid w:val="00753BE4"/>
    <w:rsid w:val="00753EF4"/>
    <w:rsid w:val="00753F21"/>
    <w:rsid w:val="007544C9"/>
    <w:rsid w:val="00754880"/>
    <w:rsid w:val="0075496A"/>
    <w:rsid w:val="00754A85"/>
    <w:rsid w:val="00754B3E"/>
    <w:rsid w:val="00754C4E"/>
    <w:rsid w:val="0075523C"/>
    <w:rsid w:val="0075534F"/>
    <w:rsid w:val="0075537C"/>
    <w:rsid w:val="00755891"/>
    <w:rsid w:val="00755A58"/>
    <w:rsid w:val="00755A5E"/>
    <w:rsid w:val="00755BE9"/>
    <w:rsid w:val="00755FB5"/>
    <w:rsid w:val="00756106"/>
    <w:rsid w:val="00756149"/>
    <w:rsid w:val="0075625C"/>
    <w:rsid w:val="00756385"/>
    <w:rsid w:val="007565D3"/>
    <w:rsid w:val="007568C1"/>
    <w:rsid w:val="007569E7"/>
    <w:rsid w:val="00756BFA"/>
    <w:rsid w:val="00756CDC"/>
    <w:rsid w:val="007571CE"/>
    <w:rsid w:val="007574F4"/>
    <w:rsid w:val="00757771"/>
    <w:rsid w:val="00757858"/>
    <w:rsid w:val="007578E4"/>
    <w:rsid w:val="007578FB"/>
    <w:rsid w:val="00757C5B"/>
    <w:rsid w:val="00757CAB"/>
    <w:rsid w:val="00757DA2"/>
    <w:rsid w:val="007600EE"/>
    <w:rsid w:val="00760141"/>
    <w:rsid w:val="007602BA"/>
    <w:rsid w:val="007607B1"/>
    <w:rsid w:val="00760992"/>
    <w:rsid w:val="00760B2A"/>
    <w:rsid w:val="00760BF2"/>
    <w:rsid w:val="00760CA9"/>
    <w:rsid w:val="00761376"/>
    <w:rsid w:val="00761634"/>
    <w:rsid w:val="007617CC"/>
    <w:rsid w:val="00761EE9"/>
    <w:rsid w:val="00761F3D"/>
    <w:rsid w:val="00762023"/>
    <w:rsid w:val="00762081"/>
    <w:rsid w:val="0076213C"/>
    <w:rsid w:val="007622A6"/>
    <w:rsid w:val="007622F4"/>
    <w:rsid w:val="007623FB"/>
    <w:rsid w:val="00762528"/>
    <w:rsid w:val="0076257A"/>
    <w:rsid w:val="00762631"/>
    <w:rsid w:val="00762AAD"/>
    <w:rsid w:val="00762B75"/>
    <w:rsid w:val="00762C33"/>
    <w:rsid w:val="00762C58"/>
    <w:rsid w:val="0076342E"/>
    <w:rsid w:val="007637D1"/>
    <w:rsid w:val="007639A1"/>
    <w:rsid w:val="00763D5E"/>
    <w:rsid w:val="00763DDB"/>
    <w:rsid w:val="007641F9"/>
    <w:rsid w:val="007643D6"/>
    <w:rsid w:val="00764918"/>
    <w:rsid w:val="00764A50"/>
    <w:rsid w:val="00764C0D"/>
    <w:rsid w:val="00764C5C"/>
    <w:rsid w:val="00764CB6"/>
    <w:rsid w:val="00764DA9"/>
    <w:rsid w:val="007650CE"/>
    <w:rsid w:val="007650DA"/>
    <w:rsid w:val="00765275"/>
    <w:rsid w:val="00765282"/>
    <w:rsid w:val="007655D9"/>
    <w:rsid w:val="007659D3"/>
    <w:rsid w:val="00765A01"/>
    <w:rsid w:val="00765A28"/>
    <w:rsid w:val="00765A35"/>
    <w:rsid w:val="00765A8F"/>
    <w:rsid w:val="00765B54"/>
    <w:rsid w:val="00765BF3"/>
    <w:rsid w:val="00765C27"/>
    <w:rsid w:val="00765CA9"/>
    <w:rsid w:val="00765D8C"/>
    <w:rsid w:val="00765F40"/>
    <w:rsid w:val="007664D8"/>
    <w:rsid w:val="00766761"/>
    <w:rsid w:val="00766972"/>
    <w:rsid w:val="00766D9B"/>
    <w:rsid w:val="00766E09"/>
    <w:rsid w:val="00767073"/>
    <w:rsid w:val="007671E2"/>
    <w:rsid w:val="007671E4"/>
    <w:rsid w:val="00767596"/>
    <w:rsid w:val="0076777C"/>
    <w:rsid w:val="00767B41"/>
    <w:rsid w:val="00767C4F"/>
    <w:rsid w:val="007701CC"/>
    <w:rsid w:val="007702D6"/>
    <w:rsid w:val="0077059E"/>
    <w:rsid w:val="00770695"/>
    <w:rsid w:val="00770B4D"/>
    <w:rsid w:val="00770C4A"/>
    <w:rsid w:val="00770C68"/>
    <w:rsid w:val="00770C8B"/>
    <w:rsid w:val="00770E97"/>
    <w:rsid w:val="00770EA0"/>
    <w:rsid w:val="0077123D"/>
    <w:rsid w:val="00771397"/>
    <w:rsid w:val="007714F2"/>
    <w:rsid w:val="007714F4"/>
    <w:rsid w:val="0077186C"/>
    <w:rsid w:val="007718DC"/>
    <w:rsid w:val="007718FE"/>
    <w:rsid w:val="0077190E"/>
    <w:rsid w:val="007719FA"/>
    <w:rsid w:val="00771BA8"/>
    <w:rsid w:val="0077203D"/>
    <w:rsid w:val="007721A8"/>
    <w:rsid w:val="0077266A"/>
    <w:rsid w:val="0077273F"/>
    <w:rsid w:val="00772773"/>
    <w:rsid w:val="00772EF2"/>
    <w:rsid w:val="00772F17"/>
    <w:rsid w:val="00772F31"/>
    <w:rsid w:val="0077337B"/>
    <w:rsid w:val="007734E9"/>
    <w:rsid w:val="00773744"/>
    <w:rsid w:val="0077380D"/>
    <w:rsid w:val="007738AE"/>
    <w:rsid w:val="00773B80"/>
    <w:rsid w:val="00774066"/>
    <w:rsid w:val="007744CB"/>
    <w:rsid w:val="007744E2"/>
    <w:rsid w:val="0077454C"/>
    <w:rsid w:val="00774721"/>
    <w:rsid w:val="0077474F"/>
    <w:rsid w:val="00774867"/>
    <w:rsid w:val="00774885"/>
    <w:rsid w:val="007749B2"/>
    <w:rsid w:val="00774C5D"/>
    <w:rsid w:val="00774C80"/>
    <w:rsid w:val="00774D9B"/>
    <w:rsid w:val="00774E7C"/>
    <w:rsid w:val="00774EF1"/>
    <w:rsid w:val="007751C0"/>
    <w:rsid w:val="00775426"/>
    <w:rsid w:val="00775581"/>
    <w:rsid w:val="007756DB"/>
    <w:rsid w:val="007758D8"/>
    <w:rsid w:val="007759DB"/>
    <w:rsid w:val="00775D63"/>
    <w:rsid w:val="00775DD5"/>
    <w:rsid w:val="007760AA"/>
    <w:rsid w:val="007762D7"/>
    <w:rsid w:val="00776870"/>
    <w:rsid w:val="0077699A"/>
    <w:rsid w:val="00776D08"/>
    <w:rsid w:val="00776D1A"/>
    <w:rsid w:val="00777145"/>
    <w:rsid w:val="00777195"/>
    <w:rsid w:val="0077719D"/>
    <w:rsid w:val="00777627"/>
    <w:rsid w:val="00777B24"/>
    <w:rsid w:val="00777C5C"/>
    <w:rsid w:val="00777C87"/>
    <w:rsid w:val="00777DAF"/>
    <w:rsid w:val="00777EAC"/>
    <w:rsid w:val="00777F67"/>
    <w:rsid w:val="00780089"/>
    <w:rsid w:val="0078036A"/>
    <w:rsid w:val="007805D3"/>
    <w:rsid w:val="007806B8"/>
    <w:rsid w:val="00780A09"/>
    <w:rsid w:val="00780EEB"/>
    <w:rsid w:val="00781086"/>
    <w:rsid w:val="0078121C"/>
    <w:rsid w:val="0078154E"/>
    <w:rsid w:val="007815A9"/>
    <w:rsid w:val="007815D4"/>
    <w:rsid w:val="00781720"/>
    <w:rsid w:val="00781922"/>
    <w:rsid w:val="00781C5D"/>
    <w:rsid w:val="00781E84"/>
    <w:rsid w:val="00781FEE"/>
    <w:rsid w:val="007824E7"/>
    <w:rsid w:val="00782543"/>
    <w:rsid w:val="007825B1"/>
    <w:rsid w:val="00782804"/>
    <w:rsid w:val="00782A80"/>
    <w:rsid w:val="00782B61"/>
    <w:rsid w:val="00782B84"/>
    <w:rsid w:val="00782EB7"/>
    <w:rsid w:val="00782F15"/>
    <w:rsid w:val="007831D1"/>
    <w:rsid w:val="0078323C"/>
    <w:rsid w:val="007833A0"/>
    <w:rsid w:val="00783655"/>
    <w:rsid w:val="00783AC3"/>
    <w:rsid w:val="00783C0E"/>
    <w:rsid w:val="00783ED5"/>
    <w:rsid w:val="0078430B"/>
    <w:rsid w:val="00784376"/>
    <w:rsid w:val="007845F6"/>
    <w:rsid w:val="007847C9"/>
    <w:rsid w:val="00784A46"/>
    <w:rsid w:val="00784B8E"/>
    <w:rsid w:val="00784BB2"/>
    <w:rsid w:val="00785630"/>
    <w:rsid w:val="0078565A"/>
    <w:rsid w:val="0078576F"/>
    <w:rsid w:val="0078587F"/>
    <w:rsid w:val="00785BB2"/>
    <w:rsid w:val="00785CD6"/>
    <w:rsid w:val="00785F3C"/>
    <w:rsid w:val="007861FE"/>
    <w:rsid w:val="00786277"/>
    <w:rsid w:val="0078635E"/>
    <w:rsid w:val="0078656A"/>
    <w:rsid w:val="00786630"/>
    <w:rsid w:val="0078694C"/>
    <w:rsid w:val="00786AC9"/>
    <w:rsid w:val="00786C91"/>
    <w:rsid w:val="00786D5C"/>
    <w:rsid w:val="00786F1F"/>
    <w:rsid w:val="007871BF"/>
    <w:rsid w:val="0078724B"/>
    <w:rsid w:val="00787395"/>
    <w:rsid w:val="0078744D"/>
    <w:rsid w:val="00787636"/>
    <w:rsid w:val="00787769"/>
    <w:rsid w:val="00787811"/>
    <w:rsid w:val="00787988"/>
    <w:rsid w:val="00787DCF"/>
    <w:rsid w:val="00787E13"/>
    <w:rsid w:val="00787E91"/>
    <w:rsid w:val="007900F1"/>
    <w:rsid w:val="007901C5"/>
    <w:rsid w:val="007903AF"/>
    <w:rsid w:val="007905DD"/>
    <w:rsid w:val="00790635"/>
    <w:rsid w:val="00790662"/>
    <w:rsid w:val="007908F8"/>
    <w:rsid w:val="00790A5B"/>
    <w:rsid w:val="00790DDF"/>
    <w:rsid w:val="00791441"/>
    <w:rsid w:val="0079154C"/>
    <w:rsid w:val="00791599"/>
    <w:rsid w:val="00791784"/>
    <w:rsid w:val="0079179F"/>
    <w:rsid w:val="0079182A"/>
    <w:rsid w:val="00791B26"/>
    <w:rsid w:val="00791F4F"/>
    <w:rsid w:val="00791F83"/>
    <w:rsid w:val="00791FB7"/>
    <w:rsid w:val="00791FF7"/>
    <w:rsid w:val="0079215D"/>
    <w:rsid w:val="00792212"/>
    <w:rsid w:val="007922F1"/>
    <w:rsid w:val="007925C4"/>
    <w:rsid w:val="00792696"/>
    <w:rsid w:val="00792715"/>
    <w:rsid w:val="007927B1"/>
    <w:rsid w:val="00792BED"/>
    <w:rsid w:val="00792F7E"/>
    <w:rsid w:val="007930E5"/>
    <w:rsid w:val="00793418"/>
    <w:rsid w:val="00793425"/>
    <w:rsid w:val="00793585"/>
    <w:rsid w:val="00793B57"/>
    <w:rsid w:val="00793C5C"/>
    <w:rsid w:val="00793D9F"/>
    <w:rsid w:val="00793DE8"/>
    <w:rsid w:val="00793F45"/>
    <w:rsid w:val="00793FF7"/>
    <w:rsid w:val="007941A1"/>
    <w:rsid w:val="00794544"/>
    <w:rsid w:val="00794715"/>
    <w:rsid w:val="00794945"/>
    <w:rsid w:val="00794C18"/>
    <w:rsid w:val="00795305"/>
    <w:rsid w:val="007956A9"/>
    <w:rsid w:val="007956EA"/>
    <w:rsid w:val="007958FB"/>
    <w:rsid w:val="00795991"/>
    <w:rsid w:val="00795A20"/>
    <w:rsid w:val="00795CCA"/>
    <w:rsid w:val="00795DA7"/>
    <w:rsid w:val="00796329"/>
    <w:rsid w:val="00796422"/>
    <w:rsid w:val="007966D8"/>
    <w:rsid w:val="007968CD"/>
    <w:rsid w:val="00796A47"/>
    <w:rsid w:val="0079705D"/>
    <w:rsid w:val="0079734B"/>
    <w:rsid w:val="007974AD"/>
    <w:rsid w:val="00797726"/>
    <w:rsid w:val="00797A21"/>
    <w:rsid w:val="00797ECF"/>
    <w:rsid w:val="007A00D9"/>
    <w:rsid w:val="007A0303"/>
    <w:rsid w:val="007A037D"/>
    <w:rsid w:val="007A09A6"/>
    <w:rsid w:val="007A0BD7"/>
    <w:rsid w:val="007A0F11"/>
    <w:rsid w:val="007A0F17"/>
    <w:rsid w:val="007A123D"/>
    <w:rsid w:val="007A1998"/>
    <w:rsid w:val="007A1BC8"/>
    <w:rsid w:val="007A1BEC"/>
    <w:rsid w:val="007A1D31"/>
    <w:rsid w:val="007A2050"/>
    <w:rsid w:val="007A2318"/>
    <w:rsid w:val="007A2479"/>
    <w:rsid w:val="007A2617"/>
    <w:rsid w:val="007A2846"/>
    <w:rsid w:val="007A30C9"/>
    <w:rsid w:val="007A30E1"/>
    <w:rsid w:val="007A3654"/>
    <w:rsid w:val="007A36E7"/>
    <w:rsid w:val="007A3F03"/>
    <w:rsid w:val="007A40E9"/>
    <w:rsid w:val="007A4283"/>
    <w:rsid w:val="007A43BA"/>
    <w:rsid w:val="007A44E2"/>
    <w:rsid w:val="007A464C"/>
    <w:rsid w:val="007A48A2"/>
    <w:rsid w:val="007A48CE"/>
    <w:rsid w:val="007A4A22"/>
    <w:rsid w:val="007A4A6E"/>
    <w:rsid w:val="007A4D00"/>
    <w:rsid w:val="007A4D7B"/>
    <w:rsid w:val="007A5132"/>
    <w:rsid w:val="007A5825"/>
    <w:rsid w:val="007A5B2D"/>
    <w:rsid w:val="007A5CC5"/>
    <w:rsid w:val="007A5CE4"/>
    <w:rsid w:val="007A5DC0"/>
    <w:rsid w:val="007A5F68"/>
    <w:rsid w:val="007A6005"/>
    <w:rsid w:val="007A649E"/>
    <w:rsid w:val="007A65D2"/>
    <w:rsid w:val="007A661A"/>
    <w:rsid w:val="007A67E1"/>
    <w:rsid w:val="007A69DE"/>
    <w:rsid w:val="007A6B06"/>
    <w:rsid w:val="007A6BE5"/>
    <w:rsid w:val="007A6C41"/>
    <w:rsid w:val="007A6F17"/>
    <w:rsid w:val="007A6F39"/>
    <w:rsid w:val="007A6F4F"/>
    <w:rsid w:val="007A72D3"/>
    <w:rsid w:val="007A7417"/>
    <w:rsid w:val="007A749C"/>
    <w:rsid w:val="007A7718"/>
    <w:rsid w:val="007A771A"/>
    <w:rsid w:val="007A777B"/>
    <w:rsid w:val="007A77A9"/>
    <w:rsid w:val="007B011B"/>
    <w:rsid w:val="007B0748"/>
    <w:rsid w:val="007B0816"/>
    <w:rsid w:val="007B0A0C"/>
    <w:rsid w:val="007B0A0D"/>
    <w:rsid w:val="007B0D6F"/>
    <w:rsid w:val="007B0E7E"/>
    <w:rsid w:val="007B12A9"/>
    <w:rsid w:val="007B135F"/>
    <w:rsid w:val="007B1516"/>
    <w:rsid w:val="007B1BC3"/>
    <w:rsid w:val="007B1C0D"/>
    <w:rsid w:val="007B1DF9"/>
    <w:rsid w:val="007B1E60"/>
    <w:rsid w:val="007B22FB"/>
    <w:rsid w:val="007B233B"/>
    <w:rsid w:val="007B2398"/>
    <w:rsid w:val="007B2548"/>
    <w:rsid w:val="007B25E8"/>
    <w:rsid w:val="007B29BA"/>
    <w:rsid w:val="007B2BF2"/>
    <w:rsid w:val="007B2E06"/>
    <w:rsid w:val="007B2F6B"/>
    <w:rsid w:val="007B2F7A"/>
    <w:rsid w:val="007B2FC3"/>
    <w:rsid w:val="007B3173"/>
    <w:rsid w:val="007B3663"/>
    <w:rsid w:val="007B3756"/>
    <w:rsid w:val="007B38F0"/>
    <w:rsid w:val="007B3BB8"/>
    <w:rsid w:val="007B3CB3"/>
    <w:rsid w:val="007B3E80"/>
    <w:rsid w:val="007B4294"/>
    <w:rsid w:val="007B432A"/>
    <w:rsid w:val="007B43DF"/>
    <w:rsid w:val="007B4A47"/>
    <w:rsid w:val="007B4C3C"/>
    <w:rsid w:val="007B4C6F"/>
    <w:rsid w:val="007B4F38"/>
    <w:rsid w:val="007B5057"/>
    <w:rsid w:val="007B5295"/>
    <w:rsid w:val="007B53CC"/>
    <w:rsid w:val="007B5867"/>
    <w:rsid w:val="007B5A23"/>
    <w:rsid w:val="007B5A4B"/>
    <w:rsid w:val="007B5B27"/>
    <w:rsid w:val="007B5D6C"/>
    <w:rsid w:val="007B62D6"/>
    <w:rsid w:val="007B630E"/>
    <w:rsid w:val="007B636E"/>
    <w:rsid w:val="007B65DB"/>
    <w:rsid w:val="007B6999"/>
    <w:rsid w:val="007B6C32"/>
    <w:rsid w:val="007B6CC6"/>
    <w:rsid w:val="007B711C"/>
    <w:rsid w:val="007B722B"/>
    <w:rsid w:val="007B72EA"/>
    <w:rsid w:val="007B76F0"/>
    <w:rsid w:val="007B782A"/>
    <w:rsid w:val="007B793A"/>
    <w:rsid w:val="007B7DC5"/>
    <w:rsid w:val="007C0130"/>
    <w:rsid w:val="007C0527"/>
    <w:rsid w:val="007C0794"/>
    <w:rsid w:val="007C07C3"/>
    <w:rsid w:val="007C07FF"/>
    <w:rsid w:val="007C099E"/>
    <w:rsid w:val="007C09E5"/>
    <w:rsid w:val="007C0AB3"/>
    <w:rsid w:val="007C0B20"/>
    <w:rsid w:val="007C0BF9"/>
    <w:rsid w:val="007C0E06"/>
    <w:rsid w:val="007C0F8A"/>
    <w:rsid w:val="007C0FB9"/>
    <w:rsid w:val="007C0FBA"/>
    <w:rsid w:val="007C103A"/>
    <w:rsid w:val="007C11F1"/>
    <w:rsid w:val="007C11FC"/>
    <w:rsid w:val="007C1678"/>
    <w:rsid w:val="007C18E6"/>
    <w:rsid w:val="007C1FE0"/>
    <w:rsid w:val="007C22C5"/>
    <w:rsid w:val="007C2502"/>
    <w:rsid w:val="007C2564"/>
    <w:rsid w:val="007C2725"/>
    <w:rsid w:val="007C27F6"/>
    <w:rsid w:val="007C27F7"/>
    <w:rsid w:val="007C2B3E"/>
    <w:rsid w:val="007C2C1A"/>
    <w:rsid w:val="007C2F09"/>
    <w:rsid w:val="007C3017"/>
    <w:rsid w:val="007C3476"/>
    <w:rsid w:val="007C3497"/>
    <w:rsid w:val="007C3655"/>
    <w:rsid w:val="007C36D5"/>
    <w:rsid w:val="007C3764"/>
    <w:rsid w:val="007C37E0"/>
    <w:rsid w:val="007C38D6"/>
    <w:rsid w:val="007C39BC"/>
    <w:rsid w:val="007C3B0A"/>
    <w:rsid w:val="007C3E43"/>
    <w:rsid w:val="007C3E6F"/>
    <w:rsid w:val="007C3FF5"/>
    <w:rsid w:val="007C4012"/>
    <w:rsid w:val="007C413B"/>
    <w:rsid w:val="007C4779"/>
    <w:rsid w:val="007C4A34"/>
    <w:rsid w:val="007C4C05"/>
    <w:rsid w:val="007C4C35"/>
    <w:rsid w:val="007C4CA6"/>
    <w:rsid w:val="007C5213"/>
    <w:rsid w:val="007C5273"/>
    <w:rsid w:val="007C5428"/>
    <w:rsid w:val="007C54CE"/>
    <w:rsid w:val="007C5519"/>
    <w:rsid w:val="007C572C"/>
    <w:rsid w:val="007C586C"/>
    <w:rsid w:val="007C58CA"/>
    <w:rsid w:val="007C5D72"/>
    <w:rsid w:val="007C5F8A"/>
    <w:rsid w:val="007C5FE6"/>
    <w:rsid w:val="007C6268"/>
    <w:rsid w:val="007C6295"/>
    <w:rsid w:val="007C6348"/>
    <w:rsid w:val="007C63F4"/>
    <w:rsid w:val="007C653A"/>
    <w:rsid w:val="007C6A3C"/>
    <w:rsid w:val="007C6B39"/>
    <w:rsid w:val="007C6C04"/>
    <w:rsid w:val="007C6EF8"/>
    <w:rsid w:val="007C7040"/>
    <w:rsid w:val="007C7357"/>
    <w:rsid w:val="007C73EA"/>
    <w:rsid w:val="007C78EE"/>
    <w:rsid w:val="007C792F"/>
    <w:rsid w:val="007C7E9B"/>
    <w:rsid w:val="007D0163"/>
    <w:rsid w:val="007D05D3"/>
    <w:rsid w:val="007D076C"/>
    <w:rsid w:val="007D10A1"/>
    <w:rsid w:val="007D11D8"/>
    <w:rsid w:val="007D1292"/>
    <w:rsid w:val="007D142F"/>
    <w:rsid w:val="007D16B0"/>
    <w:rsid w:val="007D1A43"/>
    <w:rsid w:val="007D1A8D"/>
    <w:rsid w:val="007D1E4E"/>
    <w:rsid w:val="007D1E6F"/>
    <w:rsid w:val="007D1ECB"/>
    <w:rsid w:val="007D1F94"/>
    <w:rsid w:val="007D1F96"/>
    <w:rsid w:val="007D2305"/>
    <w:rsid w:val="007D234C"/>
    <w:rsid w:val="007D2399"/>
    <w:rsid w:val="007D23BF"/>
    <w:rsid w:val="007D24F7"/>
    <w:rsid w:val="007D2546"/>
    <w:rsid w:val="007D257A"/>
    <w:rsid w:val="007D276E"/>
    <w:rsid w:val="007D2EC2"/>
    <w:rsid w:val="007D2ECA"/>
    <w:rsid w:val="007D2F9B"/>
    <w:rsid w:val="007D30F9"/>
    <w:rsid w:val="007D31EA"/>
    <w:rsid w:val="007D36F7"/>
    <w:rsid w:val="007D378F"/>
    <w:rsid w:val="007D3952"/>
    <w:rsid w:val="007D3BE6"/>
    <w:rsid w:val="007D3C9D"/>
    <w:rsid w:val="007D4551"/>
    <w:rsid w:val="007D4674"/>
    <w:rsid w:val="007D484F"/>
    <w:rsid w:val="007D493B"/>
    <w:rsid w:val="007D4B1F"/>
    <w:rsid w:val="007D4B36"/>
    <w:rsid w:val="007D4E82"/>
    <w:rsid w:val="007D4ED3"/>
    <w:rsid w:val="007D4F9F"/>
    <w:rsid w:val="007D5097"/>
    <w:rsid w:val="007D5845"/>
    <w:rsid w:val="007D591A"/>
    <w:rsid w:val="007D599A"/>
    <w:rsid w:val="007D5A99"/>
    <w:rsid w:val="007D68B9"/>
    <w:rsid w:val="007D6C1A"/>
    <w:rsid w:val="007D71BC"/>
    <w:rsid w:val="007D7206"/>
    <w:rsid w:val="007D7246"/>
    <w:rsid w:val="007D72C5"/>
    <w:rsid w:val="007D730D"/>
    <w:rsid w:val="007D756D"/>
    <w:rsid w:val="007D75AE"/>
    <w:rsid w:val="007D778E"/>
    <w:rsid w:val="007D7830"/>
    <w:rsid w:val="007D799D"/>
    <w:rsid w:val="007D7C9E"/>
    <w:rsid w:val="007D7D03"/>
    <w:rsid w:val="007D7E22"/>
    <w:rsid w:val="007D7E5F"/>
    <w:rsid w:val="007D7F1C"/>
    <w:rsid w:val="007D7F9B"/>
    <w:rsid w:val="007E00F1"/>
    <w:rsid w:val="007E00F7"/>
    <w:rsid w:val="007E0364"/>
    <w:rsid w:val="007E0966"/>
    <w:rsid w:val="007E0E78"/>
    <w:rsid w:val="007E104C"/>
    <w:rsid w:val="007E120B"/>
    <w:rsid w:val="007E143E"/>
    <w:rsid w:val="007E1481"/>
    <w:rsid w:val="007E1696"/>
    <w:rsid w:val="007E1799"/>
    <w:rsid w:val="007E1818"/>
    <w:rsid w:val="007E1AF2"/>
    <w:rsid w:val="007E1C1C"/>
    <w:rsid w:val="007E1DC2"/>
    <w:rsid w:val="007E1E88"/>
    <w:rsid w:val="007E1F09"/>
    <w:rsid w:val="007E20E3"/>
    <w:rsid w:val="007E2434"/>
    <w:rsid w:val="007E27E6"/>
    <w:rsid w:val="007E2910"/>
    <w:rsid w:val="007E2993"/>
    <w:rsid w:val="007E2B3C"/>
    <w:rsid w:val="007E2BB8"/>
    <w:rsid w:val="007E2D6F"/>
    <w:rsid w:val="007E2E26"/>
    <w:rsid w:val="007E3127"/>
    <w:rsid w:val="007E316F"/>
    <w:rsid w:val="007E3586"/>
    <w:rsid w:val="007E360D"/>
    <w:rsid w:val="007E367A"/>
    <w:rsid w:val="007E36B5"/>
    <w:rsid w:val="007E3769"/>
    <w:rsid w:val="007E3922"/>
    <w:rsid w:val="007E3C21"/>
    <w:rsid w:val="007E3D73"/>
    <w:rsid w:val="007E3EF2"/>
    <w:rsid w:val="007E4020"/>
    <w:rsid w:val="007E41CE"/>
    <w:rsid w:val="007E4204"/>
    <w:rsid w:val="007E4436"/>
    <w:rsid w:val="007E45D5"/>
    <w:rsid w:val="007E466A"/>
    <w:rsid w:val="007E486B"/>
    <w:rsid w:val="007E4910"/>
    <w:rsid w:val="007E4BC1"/>
    <w:rsid w:val="007E511F"/>
    <w:rsid w:val="007E5877"/>
    <w:rsid w:val="007E58BD"/>
    <w:rsid w:val="007E5AE2"/>
    <w:rsid w:val="007E5C5F"/>
    <w:rsid w:val="007E5FE4"/>
    <w:rsid w:val="007E5FFA"/>
    <w:rsid w:val="007E62CC"/>
    <w:rsid w:val="007E6966"/>
    <w:rsid w:val="007E6B94"/>
    <w:rsid w:val="007E7064"/>
    <w:rsid w:val="007E7086"/>
    <w:rsid w:val="007E70B2"/>
    <w:rsid w:val="007E7130"/>
    <w:rsid w:val="007E71B7"/>
    <w:rsid w:val="007E7560"/>
    <w:rsid w:val="007E7733"/>
    <w:rsid w:val="007E7902"/>
    <w:rsid w:val="007E7A67"/>
    <w:rsid w:val="007E7AB4"/>
    <w:rsid w:val="007F00AD"/>
    <w:rsid w:val="007F00DB"/>
    <w:rsid w:val="007F01C9"/>
    <w:rsid w:val="007F01F7"/>
    <w:rsid w:val="007F02A8"/>
    <w:rsid w:val="007F03B4"/>
    <w:rsid w:val="007F047E"/>
    <w:rsid w:val="007F0496"/>
    <w:rsid w:val="007F04D1"/>
    <w:rsid w:val="007F06AA"/>
    <w:rsid w:val="007F08D1"/>
    <w:rsid w:val="007F0953"/>
    <w:rsid w:val="007F096D"/>
    <w:rsid w:val="007F09E0"/>
    <w:rsid w:val="007F0CCE"/>
    <w:rsid w:val="007F1076"/>
    <w:rsid w:val="007F1170"/>
    <w:rsid w:val="007F1510"/>
    <w:rsid w:val="007F15BC"/>
    <w:rsid w:val="007F17BF"/>
    <w:rsid w:val="007F1D17"/>
    <w:rsid w:val="007F1F6B"/>
    <w:rsid w:val="007F1FF5"/>
    <w:rsid w:val="007F21EC"/>
    <w:rsid w:val="007F22C4"/>
    <w:rsid w:val="007F22F8"/>
    <w:rsid w:val="007F2628"/>
    <w:rsid w:val="007F2B1A"/>
    <w:rsid w:val="007F2BC2"/>
    <w:rsid w:val="007F2BE8"/>
    <w:rsid w:val="007F2FC9"/>
    <w:rsid w:val="007F331E"/>
    <w:rsid w:val="007F333B"/>
    <w:rsid w:val="007F339D"/>
    <w:rsid w:val="007F3629"/>
    <w:rsid w:val="007F39E1"/>
    <w:rsid w:val="007F3B01"/>
    <w:rsid w:val="007F3BE1"/>
    <w:rsid w:val="007F3E1C"/>
    <w:rsid w:val="007F3ED6"/>
    <w:rsid w:val="007F409E"/>
    <w:rsid w:val="007F4227"/>
    <w:rsid w:val="007F4299"/>
    <w:rsid w:val="007F4316"/>
    <w:rsid w:val="007F4708"/>
    <w:rsid w:val="007F473B"/>
    <w:rsid w:val="007F47B2"/>
    <w:rsid w:val="007F4893"/>
    <w:rsid w:val="007F49B8"/>
    <w:rsid w:val="007F4C97"/>
    <w:rsid w:val="007F4FBF"/>
    <w:rsid w:val="007F500F"/>
    <w:rsid w:val="007F503C"/>
    <w:rsid w:val="007F5280"/>
    <w:rsid w:val="007F53FC"/>
    <w:rsid w:val="007F55C0"/>
    <w:rsid w:val="007F5797"/>
    <w:rsid w:val="007F579A"/>
    <w:rsid w:val="007F587F"/>
    <w:rsid w:val="007F5AE1"/>
    <w:rsid w:val="007F5E7C"/>
    <w:rsid w:val="007F612A"/>
    <w:rsid w:val="007F6221"/>
    <w:rsid w:val="007F640D"/>
    <w:rsid w:val="007F64DE"/>
    <w:rsid w:val="007F65D2"/>
    <w:rsid w:val="007F663E"/>
    <w:rsid w:val="007F66CF"/>
    <w:rsid w:val="007F6832"/>
    <w:rsid w:val="007F6A3A"/>
    <w:rsid w:val="007F6B10"/>
    <w:rsid w:val="007F6C09"/>
    <w:rsid w:val="007F6DCB"/>
    <w:rsid w:val="007F6DCD"/>
    <w:rsid w:val="007F6F35"/>
    <w:rsid w:val="007F6F56"/>
    <w:rsid w:val="007F6FBC"/>
    <w:rsid w:val="007F70E9"/>
    <w:rsid w:val="007F7251"/>
    <w:rsid w:val="007F72E5"/>
    <w:rsid w:val="007F733B"/>
    <w:rsid w:val="007F768D"/>
    <w:rsid w:val="007F7699"/>
    <w:rsid w:val="007F79E5"/>
    <w:rsid w:val="007F7BC1"/>
    <w:rsid w:val="007F7DFD"/>
    <w:rsid w:val="0080031A"/>
    <w:rsid w:val="008007DA"/>
    <w:rsid w:val="00800C9F"/>
    <w:rsid w:val="00800DEC"/>
    <w:rsid w:val="00800E9E"/>
    <w:rsid w:val="00800F21"/>
    <w:rsid w:val="00801281"/>
    <w:rsid w:val="008014FC"/>
    <w:rsid w:val="00801629"/>
    <w:rsid w:val="008016AA"/>
    <w:rsid w:val="00801831"/>
    <w:rsid w:val="008018E5"/>
    <w:rsid w:val="00801961"/>
    <w:rsid w:val="00801A78"/>
    <w:rsid w:val="00801CF0"/>
    <w:rsid w:val="00801D62"/>
    <w:rsid w:val="0080203B"/>
    <w:rsid w:val="008025DD"/>
    <w:rsid w:val="00802772"/>
    <w:rsid w:val="008027DB"/>
    <w:rsid w:val="0080298E"/>
    <w:rsid w:val="00802B97"/>
    <w:rsid w:val="00802EB8"/>
    <w:rsid w:val="00802F02"/>
    <w:rsid w:val="00802F72"/>
    <w:rsid w:val="00803235"/>
    <w:rsid w:val="0080375F"/>
    <w:rsid w:val="00803844"/>
    <w:rsid w:val="00803884"/>
    <w:rsid w:val="00803C48"/>
    <w:rsid w:val="00803EA5"/>
    <w:rsid w:val="00804331"/>
    <w:rsid w:val="0080466C"/>
    <w:rsid w:val="00804770"/>
    <w:rsid w:val="008049D3"/>
    <w:rsid w:val="00804A13"/>
    <w:rsid w:val="00804B73"/>
    <w:rsid w:val="00804BA6"/>
    <w:rsid w:val="00804F90"/>
    <w:rsid w:val="00805077"/>
    <w:rsid w:val="008050B8"/>
    <w:rsid w:val="00805847"/>
    <w:rsid w:val="00805A53"/>
    <w:rsid w:val="00805BF9"/>
    <w:rsid w:val="00805CC9"/>
    <w:rsid w:val="00805D6F"/>
    <w:rsid w:val="00805D7F"/>
    <w:rsid w:val="00805DC5"/>
    <w:rsid w:val="00806043"/>
    <w:rsid w:val="00806052"/>
    <w:rsid w:val="008062C4"/>
    <w:rsid w:val="00806383"/>
    <w:rsid w:val="0080656A"/>
    <w:rsid w:val="008068E4"/>
    <w:rsid w:val="0080692B"/>
    <w:rsid w:val="00806C02"/>
    <w:rsid w:val="00806C86"/>
    <w:rsid w:val="00806E96"/>
    <w:rsid w:val="00807479"/>
    <w:rsid w:val="0080756E"/>
    <w:rsid w:val="00807592"/>
    <w:rsid w:val="008075EC"/>
    <w:rsid w:val="00807658"/>
    <w:rsid w:val="0080780E"/>
    <w:rsid w:val="00807B13"/>
    <w:rsid w:val="0081095F"/>
    <w:rsid w:val="00810ADE"/>
    <w:rsid w:val="00810B1B"/>
    <w:rsid w:val="00810D85"/>
    <w:rsid w:val="00810DD8"/>
    <w:rsid w:val="00811098"/>
    <w:rsid w:val="008110D8"/>
    <w:rsid w:val="008113B3"/>
    <w:rsid w:val="0081142F"/>
    <w:rsid w:val="00811430"/>
    <w:rsid w:val="00811636"/>
    <w:rsid w:val="0081167B"/>
    <w:rsid w:val="00811894"/>
    <w:rsid w:val="0081192E"/>
    <w:rsid w:val="00811A5D"/>
    <w:rsid w:val="00811F4B"/>
    <w:rsid w:val="00812125"/>
    <w:rsid w:val="00812146"/>
    <w:rsid w:val="008121CF"/>
    <w:rsid w:val="00812532"/>
    <w:rsid w:val="008125EB"/>
    <w:rsid w:val="00812622"/>
    <w:rsid w:val="0081283A"/>
    <w:rsid w:val="00812884"/>
    <w:rsid w:val="00812944"/>
    <w:rsid w:val="00812ABB"/>
    <w:rsid w:val="00812BCC"/>
    <w:rsid w:val="00812D0E"/>
    <w:rsid w:val="008132B4"/>
    <w:rsid w:val="008133FC"/>
    <w:rsid w:val="00813478"/>
    <w:rsid w:val="008135FE"/>
    <w:rsid w:val="0081374A"/>
    <w:rsid w:val="00813956"/>
    <w:rsid w:val="00813B25"/>
    <w:rsid w:val="0081407C"/>
    <w:rsid w:val="00814150"/>
    <w:rsid w:val="00814C58"/>
    <w:rsid w:val="00814F4D"/>
    <w:rsid w:val="0081500F"/>
    <w:rsid w:val="008150D6"/>
    <w:rsid w:val="008151B9"/>
    <w:rsid w:val="0081553A"/>
    <w:rsid w:val="00815597"/>
    <w:rsid w:val="008158CD"/>
    <w:rsid w:val="00815965"/>
    <w:rsid w:val="00815CB3"/>
    <w:rsid w:val="00815FD6"/>
    <w:rsid w:val="008162A0"/>
    <w:rsid w:val="00816539"/>
    <w:rsid w:val="0081664E"/>
    <w:rsid w:val="008167AF"/>
    <w:rsid w:val="00816848"/>
    <w:rsid w:val="0081686B"/>
    <w:rsid w:val="00816875"/>
    <w:rsid w:val="00816905"/>
    <w:rsid w:val="00816B36"/>
    <w:rsid w:val="00816EB8"/>
    <w:rsid w:val="00816ED6"/>
    <w:rsid w:val="00816EF0"/>
    <w:rsid w:val="00817004"/>
    <w:rsid w:val="0081707B"/>
    <w:rsid w:val="0081718F"/>
    <w:rsid w:val="008172C3"/>
    <w:rsid w:val="00817392"/>
    <w:rsid w:val="00817587"/>
    <w:rsid w:val="008175EC"/>
    <w:rsid w:val="0081799D"/>
    <w:rsid w:val="00817C0F"/>
    <w:rsid w:val="0082034D"/>
    <w:rsid w:val="00820693"/>
    <w:rsid w:val="00820844"/>
    <w:rsid w:val="00820A82"/>
    <w:rsid w:val="00820BD7"/>
    <w:rsid w:val="00820C53"/>
    <w:rsid w:val="00820D68"/>
    <w:rsid w:val="00820EF6"/>
    <w:rsid w:val="00820F73"/>
    <w:rsid w:val="00821159"/>
    <w:rsid w:val="00821267"/>
    <w:rsid w:val="008214DB"/>
    <w:rsid w:val="0082171C"/>
    <w:rsid w:val="008218EA"/>
    <w:rsid w:val="00821AA3"/>
    <w:rsid w:val="00821D8B"/>
    <w:rsid w:val="00821E28"/>
    <w:rsid w:val="0082222B"/>
    <w:rsid w:val="00822333"/>
    <w:rsid w:val="00822354"/>
    <w:rsid w:val="0082235C"/>
    <w:rsid w:val="008224D6"/>
    <w:rsid w:val="0082271B"/>
    <w:rsid w:val="00822839"/>
    <w:rsid w:val="0082284B"/>
    <w:rsid w:val="0082286A"/>
    <w:rsid w:val="008228A3"/>
    <w:rsid w:val="0082299B"/>
    <w:rsid w:val="0082321D"/>
    <w:rsid w:val="008232A3"/>
    <w:rsid w:val="008233B3"/>
    <w:rsid w:val="00823443"/>
    <w:rsid w:val="00823491"/>
    <w:rsid w:val="00823598"/>
    <w:rsid w:val="00823914"/>
    <w:rsid w:val="00823933"/>
    <w:rsid w:val="00823942"/>
    <w:rsid w:val="00823A5B"/>
    <w:rsid w:val="00823DAC"/>
    <w:rsid w:val="00823DC0"/>
    <w:rsid w:val="00823E99"/>
    <w:rsid w:val="00823F06"/>
    <w:rsid w:val="00823F0E"/>
    <w:rsid w:val="008241D1"/>
    <w:rsid w:val="008244A6"/>
    <w:rsid w:val="00824600"/>
    <w:rsid w:val="0082473D"/>
    <w:rsid w:val="00824AF2"/>
    <w:rsid w:val="00824BC5"/>
    <w:rsid w:val="008252CC"/>
    <w:rsid w:val="008255C0"/>
    <w:rsid w:val="008256D3"/>
    <w:rsid w:val="00825AC5"/>
    <w:rsid w:val="00825ACC"/>
    <w:rsid w:val="00825D7F"/>
    <w:rsid w:val="00826236"/>
    <w:rsid w:val="00826242"/>
    <w:rsid w:val="0082633B"/>
    <w:rsid w:val="0082669A"/>
    <w:rsid w:val="008267A5"/>
    <w:rsid w:val="008267C6"/>
    <w:rsid w:val="00826953"/>
    <w:rsid w:val="00826B3D"/>
    <w:rsid w:val="00826C8A"/>
    <w:rsid w:val="00826CCD"/>
    <w:rsid w:val="00826F0E"/>
    <w:rsid w:val="00826F9D"/>
    <w:rsid w:val="00827271"/>
    <w:rsid w:val="008272B7"/>
    <w:rsid w:val="0082774D"/>
    <w:rsid w:val="008279BF"/>
    <w:rsid w:val="00827A62"/>
    <w:rsid w:val="00827AB8"/>
    <w:rsid w:val="00827B11"/>
    <w:rsid w:val="00827E37"/>
    <w:rsid w:val="00830163"/>
    <w:rsid w:val="0083034C"/>
    <w:rsid w:val="008303BE"/>
    <w:rsid w:val="00830406"/>
    <w:rsid w:val="00830A7D"/>
    <w:rsid w:val="008311F0"/>
    <w:rsid w:val="0083131E"/>
    <w:rsid w:val="00831728"/>
    <w:rsid w:val="00831A46"/>
    <w:rsid w:val="00831BED"/>
    <w:rsid w:val="00831D4B"/>
    <w:rsid w:val="008320AF"/>
    <w:rsid w:val="0083257D"/>
    <w:rsid w:val="00832589"/>
    <w:rsid w:val="008327AF"/>
    <w:rsid w:val="008327B0"/>
    <w:rsid w:val="0083289D"/>
    <w:rsid w:val="0083296F"/>
    <w:rsid w:val="00832AD7"/>
    <w:rsid w:val="00832B86"/>
    <w:rsid w:val="00832C60"/>
    <w:rsid w:val="00832FE9"/>
    <w:rsid w:val="00833717"/>
    <w:rsid w:val="008337D2"/>
    <w:rsid w:val="00833D67"/>
    <w:rsid w:val="00833D6A"/>
    <w:rsid w:val="00833EC6"/>
    <w:rsid w:val="00833FE5"/>
    <w:rsid w:val="008340DE"/>
    <w:rsid w:val="008340F0"/>
    <w:rsid w:val="008349A0"/>
    <w:rsid w:val="00834A0A"/>
    <w:rsid w:val="00834C3B"/>
    <w:rsid w:val="00834C83"/>
    <w:rsid w:val="00834E5A"/>
    <w:rsid w:val="00835E7E"/>
    <w:rsid w:val="00835F5A"/>
    <w:rsid w:val="00835F88"/>
    <w:rsid w:val="008360FC"/>
    <w:rsid w:val="00836250"/>
    <w:rsid w:val="00836280"/>
    <w:rsid w:val="00836350"/>
    <w:rsid w:val="0083638D"/>
    <w:rsid w:val="008363FF"/>
    <w:rsid w:val="008365AD"/>
    <w:rsid w:val="008366AE"/>
    <w:rsid w:val="008368F0"/>
    <w:rsid w:val="00836DA4"/>
    <w:rsid w:val="00836E31"/>
    <w:rsid w:val="00836F51"/>
    <w:rsid w:val="00836F72"/>
    <w:rsid w:val="0083734A"/>
    <w:rsid w:val="00837464"/>
    <w:rsid w:val="0083791B"/>
    <w:rsid w:val="00837A60"/>
    <w:rsid w:val="00837ABD"/>
    <w:rsid w:val="00837C78"/>
    <w:rsid w:val="00837CE1"/>
    <w:rsid w:val="008400E9"/>
    <w:rsid w:val="008400EF"/>
    <w:rsid w:val="00840352"/>
    <w:rsid w:val="008406E0"/>
    <w:rsid w:val="00840A1B"/>
    <w:rsid w:val="00840BD7"/>
    <w:rsid w:val="00840CDF"/>
    <w:rsid w:val="00840E1F"/>
    <w:rsid w:val="00840FC9"/>
    <w:rsid w:val="00841124"/>
    <w:rsid w:val="00841208"/>
    <w:rsid w:val="008413A4"/>
    <w:rsid w:val="00841420"/>
    <w:rsid w:val="00841490"/>
    <w:rsid w:val="008414EB"/>
    <w:rsid w:val="0084152F"/>
    <w:rsid w:val="008415D1"/>
    <w:rsid w:val="0084171D"/>
    <w:rsid w:val="008418E1"/>
    <w:rsid w:val="00841A68"/>
    <w:rsid w:val="00841A9C"/>
    <w:rsid w:val="00841DDF"/>
    <w:rsid w:val="0084228E"/>
    <w:rsid w:val="0084260E"/>
    <w:rsid w:val="00842892"/>
    <w:rsid w:val="00842921"/>
    <w:rsid w:val="00842970"/>
    <w:rsid w:val="00842B0B"/>
    <w:rsid w:val="00842C83"/>
    <w:rsid w:val="00842D7A"/>
    <w:rsid w:val="008431AA"/>
    <w:rsid w:val="00843361"/>
    <w:rsid w:val="00843706"/>
    <w:rsid w:val="00843B70"/>
    <w:rsid w:val="00843C0C"/>
    <w:rsid w:val="00843CB8"/>
    <w:rsid w:val="00843EDC"/>
    <w:rsid w:val="0084417A"/>
    <w:rsid w:val="0084422F"/>
    <w:rsid w:val="00844366"/>
    <w:rsid w:val="008444E4"/>
    <w:rsid w:val="00844583"/>
    <w:rsid w:val="008446DB"/>
    <w:rsid w:val="008447D1"/>
    <w:rsid w:val="00844895"/>
    <w:rsid w:val="00844913"/>
    <w:rsid w:val="0084495C"/>
    <w:rsid w:val="008449CF"/>
    <w:rsid w:val="00844B22"/>
    <w:rsid w:val="00844BD1"/>
    <w:rsid w:val="00844D65"/>
    <w:rsid w:val="00844F57"/>
    <w:rsid w:val="00844FDE"/>
    <w:rsid w:val="008453AA"/>
    <w:rsid w:val="00845682"/>
    <w:rsid w:val="0084584A"/>
    <w:rsid w:val="00845B27"/>
    <w:rsid w:val="00845E00"/>
    <w:rsid w:val="00846353"/>
    <w:rsid w:val="00846458"/>
    <w:rsid w:val="0084669F"/>
    <w:rsid w:val="00846841"/>
    <w:rsid w:val="008468C3"/>
    <w:rsid w:val="0084691D"/>
    <w:rsid w:val="00846C67"/>
    <w:rsid w:val="00846D35"/>
    <w:rsid w:val="00846E6F"/>
    <w:rsid w:val="008473A8"/>
    <w:rsid w:val="008473B3"/>
    <w:rsid w:val="00847732"/>
    <w:rsid w:val="0084777D"/>
    <w:rsid w:val="008478FC"/>
    <w:rsid w:val="00847A0E"/>
    <w:rsid w:val="00847BDC"/>
    <w:rsid w:val="00847D10"/>
    <w:rsid w:val="00847D44"/>
    <w:rsid w:val="00847DE3"/>
    <w:rsid w:val="008500E8"/>
    <w:rsid w:val="00850188"/>
    <w:rsid w:val="00850327"/>
    <w:rsid w:val="0085049A"/>
    <w:rsid w:val="0085065A"/>
    <w:rsid w:val="00850B12"/>
    <w:rsid w:val="00850BAD"/>
    <w:rsid w:val="00850DD8"/>
    <w:rsid w:val="00850F5A"/>
    <w:rsid w:val="00850FC6"/>
    <w:rsid w:val="00851337"/>
    <w:rsid w:val="00851362"/>
    <w:rsid w:val="0085150F"/>
    <w:rsid w:val="008515B0"/>
    <w:rsid w:val="008516EE"/>
    <w:rsid w:val="00851918"/>
    <w:rsid w:val="00851A1D"/>
    <w:rsid w:val="00851BA7"/>
    <w:rsid w:val="00851D5C"/>
    <w:rsid w:val="00851DA4"/>
    <w:rsid w:val="00852085"/>
    <w:rsid w:val="0085209B"/>
    <w:rsid w:val="008521C3"/>
    <w:rsid w:val="00852274"/>
    <w:rsid w:val="00852464"/>
    <w:rsid w:val="008524AD"/>
    <w:rsid w:val="008531C0"/>
    <w:rsid w:val="00853206"/>
    <w:rsid w:val="0085350C"/>
    <w:rsid w:val="008536C8"/>
    <w:rsid w:val="008536E3"/>
    <w:rsid w:val="008536FD"/>
    <w:rsid w:val="00853888"/>
    <w:rsid w:val="00853981"/>
    <w:rsid w:val="00853982"/>
    <w:rsid w:val="00853BE1"/>
    <w:rsid w:val="00853C3A"/>
    <w:rsid w:val="00853C65"/>
    <w:rsid w:val="00853EF0"/>
    <w:rsid w:val="00853F63"/>
    <w:rsid w:val="0085422B"/>
    <w:rsid w:val="0085423B"/>
    <w:rsid w:val="0085427F"/>
    <w:rsid w:val="0085431E"/>
    <w:rsid w:val="0085461A"/>
    <w:rsid w:val="00854A2B"/>
    <w:rsid w:val="00854ACF"/>
    <w:rsid w:val="00854B81"/>
    <w:rsid w:val="00855169"/>
    <w:rsid w:val="00855250"/>
    <w:rsid w:val="008554ED"/>
    <w:rsid w:val="00855B0B"/>
    <w:rsid w:val="00855D11"/>
    <w:rsid w:val="00855EEE"/>
    <w:rsid w:val="00855FFF"/>
    <w:rsid w:val="0085647B"/>
    <w:rsid w:val="0085697A"/>
    <w:rsid w:val="00856AA2"/>
    <w:rsid w:val="00856B6C"/>
    <w:rsid w:val="00856B85"/>
    <w:rsid w:val="00856F23"/>
    <w:rsid w:val="0085705E"/>
    <w:rsid w:val="00857071"/>
    <w:rsid w:val="00857332"/>
    <w:rsid w:val="0085744B"/>
    <w:rsid w:val="008574FD"/>
    <w:rsid w:val="008577BE"/>
    <w:rsid w:val="008579DC"/>
    <w:rsid w:val="00857B0A"/>
    <w:rsid w:val="00857B4E"/>
    <w:rsid w:val="00857C02"/>
    <w:rsid w:val="008600F9"/>
    <w:rsid w:val="00860266"/>
    <w:rsid w:val="008605D6"/>
    <w:rsid w:val="008606AE"/>
    <w:rsid w:val="00860B09"/>
    <w:rsid w:val="00860DE6"/>
    <w:rsid w:val="00860EC1"/>
    <w:rsid w:val="00860EEE"/>
    <w:rsid w:val="008610C7"/>
    <w:rsid w:val="008611A7"/>
    <w:rsid w:val="00861269"/>
    <w:rsid w:val="008613BC"/>
    <w:rsid w:val="008613F8"/>
    <w:rsid w:val="008614B4"/>
    <w:rsid w:val="00861630"/>
    <w:rsid w:val="008616AD"/>
    <w:rsid w:val="00861DC9"/>
    <w:rsid w:val="00862043"/>
    <w:rsid w:val="0086210E"/>
    <w:rsid w:val="00862157"/>
    <w:rsid w:val="008625A5"/>
    <w:rsid w:val="00862670"/>
    <w:rsid w:val="00862684"/>
    <w:rsid w:val="0086274A"/>
    <w:rsid w:val="00862B8F"/>
    <w:rsid w:val="00862CDD"/>
    <w:rsid w:val="00862E1B"/>
    <w:rsid w:val="00862FE9"/>
    <w:rsid w:val="008631F6"/>
    <w:rsid w:val="00863348"/>
    <w:rsid w:val="00863791"/>
    <w:rsid w:val="0086381B"/>
    <w:rsid w:val="0086384C"/>
    <w:rsid w:val="008638E0"/>
    <w:rsid w:val="00863A73"/>
    <w:rsid w:val="00863CD2"/>
    <w:rsid w:val="00863DE8"/>
    <w:rsid w:val="008641C6"/>
    <w:rsid w:val="00864461"/>
    <w:rsid w:val="00864569"/>
    <w:rsid w:val="0086472E"/>
    <w:rsid w:val="00864C0C"/>
    <w:rsid w:val="00865103"/>
    <w:rsid w:val="00865110"/>
    <w:rsid w:val="0086569B"/>
    <w:rsid w:val="00865758"/>
    <w:rsid w:val="00865822"/>
    <w:rsid w:val="008658F9"/>
    <w:rsid w:val="0086594E"/>
    <w:rsid w:val="00865A56"/>
    <w:rsid w:val="00865C56"/>
    <w:rsid w:val="00865D02"/>
    <w:rsid w:val="008660CB"/>
    <w:rsid w:val="008663DA"/>
    <w:rsid w:val="008664E4"/>
    <w:rsid w:val="00866612"/>
    <w:rsid w:val="00866715"/>
    <w:rsid w:val="0086684A"/>
    <w:rsid w:val="00866C68"/>
    <w:rsid w:val="00866FBF"/>
    <w:rsid w:val="00867008"/>
    <w:rsid w:val="008673A4"/>
    <w:rsid w:val="00867778"/>
    <w:rsid w:val="008677B6"/>
    <w:rsid w:val="008677E6"/>
    <w:rsid w:val="0086787E"/>
    <w:rsid w:val="008679B0"/>
    <w:rsid w:val="008679ED"/>
    <w:rsid w:val="00867B87"/>
    <w:rsid w:val="00867CED"/>
    <w:rsid w:val="00867DB6"/>
    <w:rsid w:val="00867E54"/>
    <w:rsid w:val="00870044"/>
    <w:rsid w:val="008701C7"/>
    <w:rsid w:val="0087025D"/>
    <w:rsid w:val="0087028E"/>
    <w:rsid w:val="00870903"/>
    <w:rsid w:val="00870A8D"/>
    <w:rsid w:val="00870C4D"/>
    <w:rsid w:val="00870CFE"/>
    <w:rsid w:val="00870F95"/>
    <w:rsid w:val="008710D6"/>
    <w:rsid w:val="00871200"/>
    <w:rsid w:val="0087157F"/>
    <w:rsid w:val="00871A2B"/>
    <w:rsid w:val="00871ABC"/>
    <w:rsid w:val="00871BBF"/>
    <w:rsid w:val="00871C87"/>
    <w:rsid w:val="00871D63"/>
    <w:rsid w:val="00871F1E"/>
    <w:rsid w:val="00872331"/>
    <w:rsid w:val="0087269F"/>
    <w:rsid w:val="0087294F"/>
    <w:rsid w:val="00872B42"/>
    <w:rsid w:val="0087305A"/>
    <w:rsid w:val="0087316C"/>
    <w:rsid w:val="008731E0"/>
    <w:rsid w:val="0087355F"/>
    <w:rsid w:val="00873638"/>
    <w:rsid w:val="0087366E"/>
    <w:rsid w:val="0087370C"/>
    <w:rsid w:val="008737EE"/>
    <w:rsid w:val="00873880"/>
    <w:rsid w:val="0087414A"/>
    <w:rsid w:val="00874493"/>
    <w:rsid w:val="008749A0"/>
    <w:rsid w:val="00874B6D"/>
    <w:rsid w:val="00874CB4"/>
    <w:rsid w:val="0087505C"/>
    <w:rsid w:val="00875078"/>
    <w:rsid w:val="008751A9"/>
    <w:rsid w:val="008751F4"/>
    <w:rsid w:val="008751F6"/>
    <w:rsid w:val="008753B2"/>
    <w:rsid w:val="0087552C"/>
    <w:rsid w:val="008755ED"/>
    <w:rsid w:val="00875643"/>
    <w:rsid w:val="00875687"/>
    <w:rsid w:val="008756EB"/>
    <w:rsid w:val="008756ED"/>
    <w:rsid w:val="00875A47"/>
    <w:rsid w:val="00875AA9"/>
    <w:rsid w:val="00875B30"/>
    <w:rsid w:val="00875BF5"/>
    <w:rsid w:val="00875DBC"/>
    <w:rsid w:val="00875E30"/>
    <w:rsid w:val="00875F77"/>
    <w:rsid w:val="008760D8"/>
    <w:rsid w:val="0087614D"/>
    <w:rsid w:val="00876433"/>
    <w:rsid w:val="008765CC"/>
    <w:rsid w:val="0087690C"/>
    <w:rsid w:val="00876AF0"/>
    <w:rsid w:val="00877085"/>
    <w:rsid w:val="008770FE"/>
    <w:rsid w:val="008772AE"/>
    <w:rsid w:val="008779F3"/>
    <w:rsid w:val="00877C48"/>
    <w:rsid w:val="00877D12"/>
    <w:rsid w:val="00877F75"/>
    <w:rsid w:val="0088009F"/>
    <w:rsid w:val="008800CF"/>
    <w:rsid w:val="0088013C"/>
    <w:rsid w:val="0088055D"/>
    <w:rsid w:val="00880707"/>
    <w:rsid w:val="0088099D"/>
    <w:rsid w:val="00880B55"/>
    <w:rsid w:val="00880BB3"/>
    <w:rsid w:val="00880E7D"/>
    <w:rsid w:val="008810BE"/>
    <w:rsid w:val="008816B7"/>
    <w:rsid w:val="00881717"/>
    <w:rsid w:val="00881723"/>
    <w:rsid w:val="0088174B"/>
    <w:rsid w:val="00881968"/>
    <w:rsid w:val="00881BB4"/>
    <w:rsid w:val="00881C59"/>
    <w:rsid w:val="00881D9E"/>
    <w:rsid w:val="00881E0B"/>
    <w:rsid w:val="0088203F"/>
    <w:rsid w:val="008820E3"/>
    <w:rsid w:val="00882156"/>
    <w:rsid w:val="008823CC"/>
    <w:rsid w:val="008826F5"/>
    <w:rsid w:val="0088297B"/>
    <w:rsid w:val="0088298F"/>
    <w:rsid w:val="00882B47"/>
    <w:rsid w:val="0088347F"/>
    <w:rsid w:val="008834DD"/>
    <w:rsid w:val="008836C0"/>
    <w:rsid w:val="008839E9"/>
    <w:rsid w:val="008839ED"/>
    <w:rsid w:val="00883A93"/>
    <w:rsid w:val="0088423C"/>
    <w:rsid w:val="008843DF"/>
    <w:rsid w:val="008844AB"/>
    <w:rsid w:val="0088477D"/>
    <w:rsid w:val="00884A12"/>
    <w:rsid w:val="00884A30"/>
    <w:rsid w:val="00884BFA"/>
    <w:rsid w:val="00884C6E"/>
    <w:rsid w:val="00884F31"/>
    <w:rsid w:val="00884F6A"/>
    <w:rsid w:val="0088504E"/>
    <w:rsid w:val="00885302"/>
    <w:rsid w:val="00885360"/>
    <w:rsid w:val="00885417"/>
    <w:rsid w:val="00885749"/>
    <w:rsid w:val="0088575E"/>
    <w:rsid w:val="008860AA"/>
    <w:rsid w:val="008861A4"/>
    <w:rsid w:val="0088623C"/>
    <w:rsid w:val="008862B8"/>
    <w:rsid w:val="008864E8"/>
    <w:rsid w:val="008865F7"/>
    <w:rsid w:val="008868B5"/>
    <w:rsid w:val="008868CA"/>
    <w:rsid w:val="00886B3A"/>
    <w:rsid w:val="00886C95"/>
    <w:rsid w:val="00886E32"/>
    <w:rsid w:val="00886E93"/>
    <w:rsid w:val="00886EDA"/>
    <w:rsid w:val="00886F63"/>
    <w:rsid w:val="008875A3"/>
    <w:rsid w:val="00887952"/>
    <w:rsid w:val="00887A28"/>
    <w:rsid w:val="00887DB9"/>
    <w:rsid w:val="00887DC5"/>
    <w:rsid w:val="00887F41"/>
    <w:rsid w:val="00890069"/>
    <w:rsid w:val="00890236"/>
    <w:rsid w:val="008904DC"/>
    <w:rsid w:val="00890635"/>
    <w:rsid w:val="008909BF"/>
    <w:rsid w:val="00890ACB"/>
    <w:rsid w:val="00890C9B"/>
    <w:rsid w:val="00890CCC"/>
    <w:rsid w:val="00890D13"/>
    <w:rsid w:val="00890F0D"/>
    <w:rsid w:val="00891114"/>
    <w:rsid w:val="008918EF"/>
    <w:rsid w:val="008919EF"/>
    <w:rsid w:val="00891A68"/>
    <w:rsid w:val="00891C54"/>
    <w:rsid w:val="008920A8"/>
    <w:rsid w:val="00892277"/>
    <w:rsid w:val="0089235A"/>
    <w:rsid w:val="008923AC"/>
    <w:rsid w:val="0089250E"/>
    <w:rsid w:val="00892642"/>
    <w:rsid w:val="00892B93"/>
    <w:rsid w:val="00892FC4"/>
    <w:rsid w:val="00893475"/>
    <w:rsid w:val="0089367C"/>
    <w:rsid w:val="00893762"/>
    <w:rsid w:val="00893926"/>
    <w:rsid w:val="00893D2D"/>
    <w:rsid w:val="00893EB1"/>
    <w:rsid w:val="00894012"/>
    <w:rsid w:val="0089410F"/>
    <w:rsid w:val="0089435E"/>
    <w:rsid w:val="008943D5"/>
    <w:rsid w:val="0089445E"/>
    <w:rsid w:val="0089457B"/>
    <w:rsid w:val="008947BC"/>
    <w:rsid w:val="00894841"/>
    <w:rsid w:val="008949F8"/>
    <w:rsid w:val="00894CC9"/>
    <w:rsid w:val="00894DE1"/>
    <w:rsid w:val="00895097"/>
    <w:rsid w:val="008951FC"/>
    <w:rsid w:val="00895308"/>
    <w:rsid w:val="00895595"/>
    <w:rsid w:val="00895903"/>
    <w:rsid w:val="00895C68"/>
    <w:rsid w:val="00895D5B"/>
    <w:rsid w:val="00896066"/>
    <w:rsid w:val="0089643E"/>
    <w:rsid w:val="008967AE"/>
    <w:rsid w:val="00896AEC"/>
    <w:rsid w:val="00896B2E"/>
    <w:rsid w:val="00896C77"/>
    <w:rsid w:val="00896F81"/>
    <w:rsid w:val="0089716E"/>
    <w:rsid w:val="00897563"/>
    <w:rsid w:val="00897664"/>
    <w:rsid w:val="00897725"/>
    <w:rsid w:val="00897AA2"/>
    <w:rsid w:val="00897BA2"/>
    <w:rsid w:val="00897F30"/>
    <w:rsid w:val="00897FE9"/>
    <w:rsid w:val="008A00E6"/>
    <w:rsid w:val="008A02BB"/>
    <w:rsid w:val="008A0495"/>
    <w:rsid w:val="008A0587"/>
    <w:rsid w:val="008A0666"/>
    <w:rsid w:val="008A066F"/>
    <w:rsid w:val="008A0A14"/>
    <w:rsid w:val="008A0ADA"/>
    <w:rsid w:val="008A0AE6"/>
    <w:rsid w:val="008A1419"/>
    <w:rsid w:val="008A14A3"/>
    <w:rsid w:val="008A174F"/>
    <w:rsid w:val="008A1C6C"/>
    <w:rsid w:val="008A1F65"/>
    <w:rsid w:val="008A2056"/>
    <w:rsid w:val="008A2293"/>
    <w:rsid w:val="008A233E"/>
    <w:rsid w:val="008A2777"/>
    <w:rsid w:val="008A2843"/>
    <w:rsid w:val="008A2DD9"/>
    <w:rsid w:val="008A2EAA"/>
    <w:rsid w:val="008A3085"/>
    <w:rsid w:val="008A3249"/>
    <w:rsid w:val="008A3360"/>
    <w:rsid w:val="008A364A"/>
    <w:rsid w:val="008A39E3"/>
    <w:rsid w:val="008A3A6F"/>
    <w:rsid w:val="008A3AC7"/>
    <w:rsid w:val="008A3C52"/>
    <w:rsid w:val="008A40DF"/>
    <w:rsid w:val="008A410D"/>
    <w:rsid w:val="008A4113"/>
    <w:rsid w:val="008A43AA"/>
    <w:rsid w:val="008A44EB"/>
    <w:rsid w:val="008A4947"/>
    <w:rsid w:val="008A5032"/>
    <w:rsid w:val="008A5132"/>
    <w:rsid w:val="008A5460"/>
    <w:rsid w:val="008A5667"/>
    <w:rsid w:val="008A56B7"/>
    <w:rsid w:val="008A5A08"/>
    <w:rsid w:val="008A5D94"/>
    <w:rsid w:val="008A5E61"/>
    <w:rsid w:val="008A5E72"/>
    <w:rsid w:val="008A5FCA"/>
    <w:rsid w:val="008A616E"/>
    <w:rsid w:val="008A6373"/>
    <w:rsid w:val="008A65DC"/>
    <w:rsid w:val="008A6717"/>
    <w:rsid w:val="008A67B2"/>
    <w:rsid w:val="008A67E4"/>
    <w:rsid w:val="008A6820"/>
    <w:rsid w:val="008A68F9"/>
    <w:rsid w:val="008A6D90"/>
    <w:rsid w:val="008A6DAB"/>
    <w:rsid w:val="008A6FF2"/>
    <w:rsid w:val="008A74A8"/>
    <w:rsid w:val="008A7552"/>
    <w:rsid w:val="008A756A"/>
    <w:rsid w:val="008A75C7"/>
    <w:rsid w:val="008A7781"/>
    <w:rsid w:val="008A791A"/>
    <w:rsid w:val="008A7A5E"/>
    <w:rsid w:val="008A7A7E"/>
    <w:rsid w:val="008A7CA2"/>
    <w:rsid w:val="008A7DCD"/>
    <w:rsid w:val="008A7E0C"/>
    <w:rsid w:val="008A7E3A"/>
    <w:rsid w:val="008A7EC3"/>
    <w:rsid w:val="008A7F3E"/>
    <w:rsid w:val="008B03BC"/>
    <w:rsid w:val="008B047B"/>
    <w:rsid w:val="008B053C"/>
    <w:rsid w:val="008B05CC"/>
    <w:rsid w:val="008B0683"/>
    <w:rsid w:val="008B0A73"/>
    <w:rsid w:val="008B0D39"/>
    <w:rsid w:val="008B0FA4"/>
    <w:rsid w:val="008B10E0"/>
    <w:rsid w:val="008B1541"/>
    <w:rsid w:val="008B165C"/>
    <w:rsid w:val="008B1A14"/>
    <w:rsid w:val="008B1CAC"/>
    <w:rsid w:val="008B1E7A"/>
    <w:rsid w:val="008B21FE"/>
    <w:rsid w:val="008B2201"/>
    <w:rsid w:val="008B2357"/>
    <w:rsid w:val="008B23DF"/>
    <w:rsid w:val="008B2445"/>
    <w:rsid w:val="008B2B81"/>
    <w:rsid w:val="008B2E0D"/>
    <w:rsid w:val="008B3294"/>
    <w:rsid w:val="008B33A7"/>
    <w:rsid w:val="008B3A59"/>
    <w:rsid w:val="008B3E87"/>
    <w:rsid w:val="008B3EE8"/>
    <w:rsid w:val="008B419E"/>
    <w:rsid w:val="008B4282"/>
    <w:rsid w:val="008B479C"/>
    <w:rsid w:val="008B496F"/>
    <w:rsid w:val="008B4BBA"/>
    <w:rsid w:val="008B4BE5"/>
    <w:rsid w:val="008B4C72"/>
    <w:rsid w:val="008B4E79"/>
    <w:rsid w:val="008B5106"/>
    <w:rsid w:val="008B5124"/>
    <w:rsid w:val="008B53C5"/>
    <w:rsid w:val="008B5467"/>
    <w:rsid w:val="008B58C3"/>
    <w:rsid w:val="008B5A9C"/>
    <w:rsid w:val="008B5D58"/>
    <w:rsid w:val="008B5E1D"/>
    <w:rsid w:val="008B5E3A"/>
    <w:rsid w:val="008B5EDF"/>
    <w:rsid w:val="008B60E3"/>
    <w:rsid w:val="008B60E6"/>
    <w:rsid w:val="008B625D"/>
    <w:rsid w:val="008B6285"/>
    <w:rsid w:val="008B67CE"/>
    <w:rsid w:val="008B68D1"/>
    <w:rsid w:val="008B6E87"/>
    <w:rsid w:val="008B6ED8"/>
    <w:rsid w:val="008B7366"/>
    <w:rsid w:val="008B7507"/>
    <w:rsid w:val="008B7695"/>
    <w:rsid w:val="008B76E3"/>
    <w:rsid w:val="008B76FE"/>
    <w:rsid w:val="008B797A"/>
    <w:rsid w:val="008B7B06"/>
    <w:rsid w:val="008B7DDA"/>
    <w:rsid w:val="008C028C"/>
    <w:rsid w:val="008C03D0"/>
    <w:rsid w:val="008C04B2"/>
    <w:rsid w:val="008C05E4"/>
    <w:rsid w:val="008C07C8"/>
    <w:rsid w:val="008C080D"/>
    <w:rsid w:val="008C099F"/>
    <w:rsid w:val="008C09AA"/>
    <w:rsid w:val="008C0B7C"/>
    <w:rsid w:val="008C0F43"/>
    <w:rsid w:val="008C0F7F"/>
    <w:rsid w:val="008C16CA"/>
    <w:rsid w:val="008C1D75"/>
    <w:rsid w:val="008C1DDC"/>
    <w:rsid w:val="008C1FAD"/>
    <w:rsid w:val="008C211B"/>
    <w:rsid w:val="008C2864"/>
    <w:rsid w:val="008C2B33"/>
    <w:rsid w:val="008C2D52"/>
    <w:rsid w:val="008C2E30"/>
    <w:rsid w:val="008C3055"/>
    <w:rsid w:val="008C314D"/>
    <w:rsid w:val="008C318B"/>
    <w:rsid w:val="008C391C"/>
    <w:rsid w:val="008C3E75"/>
    <w:rsid w:val="008C3FCD"/>
    <w:rsid w:val="008C48C3"/>
    <w:rsid w:val="008C4B76"/>
    <w:rsid w:val="008C4BAC"/>
    <w:rsid w:val="008C4FAA"/>
    <w:rsid w:val="008C5032"/>
    <w:rsid w:val="008C5200"/>
    <w:rsid w:val="008C5311"/>
    <w:rsid w:val="008C537F"/>
    <w:rsid w:val="008C54A9"/>
    <w:rsid w:val="008C58E1"/>
    <w:rsid w:val="008C5C8F"/>
    <w:rsid w:val="008C5E14"/>
    <w:rsid w:val="008C5F68"/>
    <w:rsid w:val="008C5FC4"/>
    <w:rsid w:val="008C6191"/>
    <w:rsid w:val="008C63BC"/>
    <w:rsid w:val="008C65DF"/>
    <w:rsid w:val="008C67C4"/>
    <w:rsid w:val="008C6BB1"/>
    <w:rsid w:val="008C6C22"/>
    <w:rsid w:val="008C6C4D"/>
    <w:rsid w:val="008C6DDB"/>
    <w:rsid w:val="008C6EBF"/>
    <w:rsid w:val="008C7D81"/>
    <w:rsid w:val="008C7EF7"/>
    <w:rsid w:val="008C7F85"/>
    <w:rsid w:val="008D0006"/>
    <w:rsid w:val="008D031F"/>
    <w:rsid w:val="008D0670"/>
    <w:rsid w:val="008D0973"/>
    <w:rsid w:val="008D099E"/>
    <w:rsid w:val="008D0D93"/>
    <w:rsid w:val="008D0DB8"/>
    <w:rsid w:val="008D1069"/>
    <w:rsid w:val="008D165B"/>
    <w:rsid w:val="008D1996"/>
    <w:rsid w:val="008D1A2B"/>
    <w:rsid w:val="008D1AD0"/>
    <w:rsid w:val="008D1CE3"/>
    <w:rsid w:val="008D1D0C"/>
    <w:rsid w:val="008D1DE2"/>
    <w:rsid w:val="008D2035"/>
    <w:rsid w:val="008D21B4"/>
    <w:rsid w:val="008D2270"/>
    <w:rsid w:val="008D234E"/>
    <w:rsid w:val="008D23AD"/>
    <w:rsid w:val="008D2432"/>
    <w:rsid w:val="008D29A5"/>
    <w:rsid w:val="008D2A8B"/>
    <w:rsid w:val="008D2CD3"/>
    <w:rsid w:val="008D2D48"/>
    <w:rsid w:val="008D2E47"/>
    <w:rsid w:val="008D3345"/>
    <w:rsid w:val="008D3438"/>
    <w:rsid w:val="008D34DA"/>
    <w:rsid w:val="008D3624"/>
    <w:rsid w:val="008D372F"/>
    <w:rsid w:val="008D39E0"/>
    <w:rsid w:val="008D3AB0"/>
    <w:rsid w:val="008D3C57"/>
    <w:rsid w:val="008D3D50"/>
    <w:rsid w:val="008D3DE5"/>
    <w:rsid w:val="008D3E01"/>
    <w:rsid w:val="008D3FA1"/>
    <w:rsid w:val="008D422C"/>
    <w:rsid w:val="008D447E"/>
    <w:rsid w:val="008D45D7"/>
    <w:rsid w:val="008D4802"/>
    <w:rsid w:val="008D48DA"/>
    <w:rsid w:val="008D4B0F"/>
    <w:rsid w:val="008D4B4A"/>
    <w:rsid w:val="008D4D08"/>
    <w:rsid w:val="008D4DCC"/>
    <w:rsid w:val="008D4FC1"/>
    <w:rsid w:val="008D5285"/>
    <w:rsid w:val="008D5375"/>
    <w:rsid w:val="008D551C"/>
    <w:rsid w:val="008D567D"/>
    <w:rsid w:val="008D58D3"/>
    <w:rsid w:val="008D5BA3"/>
    <w:rsid w:val="008D5FBE"/>
    <w:rsid w:val="008D60F9"/>
    <w:rsid w:val="008D67DC"/>
    <w:rsid w:val="008D68F1"/>
    <w:rsid w:val="008D6BAA"/>
    <w:rsid w:val="008D6CF3"/>
    <w:rsid w:val="008D6E01"/>
    <w:rsid w:val="008D739A"/>
    <w:rsid w:val="008D7732"/>
    <w:rsid w:val="008D7752"/>
    <w:rsid w:val="008D7798"/>
    <w:rsid w:val="008D7ABE"/>
    <w:rsid w:val="008D7BE2"/>
    <w:rsid w:val="008D7C92"/>
    <w:rsid w:val="008D7CCF"/>
    <w:rsid w:val="008D7F0C"/>
    <w:rsid w:val="008D7FE0"/>
    <w:rsid w:val="008E0021"/>
    <w:rsid w:val="008E0255"/>
    <w:rsid w:val="008E02AD"/>
    <w:rsid w:val="008E0635"/>
    <w:rsid w:val="008E09E9"/>
    <w:rsid w:val="008E0AA2"/>
    <w:rsid w:val="008E0B7B"/>
    <w:rsid w:val="008E0E75"/>
    <w:rsid w:val="008E0EE2"/>
    <w:rsid w:val="008E0F3E"/>
    <w:rsid w:val="008E1095"/>
    <w:rsid w:val="008E11FF"/>
    <w:rsid w:val="008E12E9"/>
    <w:rsid w:val="008E1D49"/>
    <w:rsid w:val="008E1DC2"/>
    <w:rsid w:val="008E1E96"/>
    <w:rsid w:val="008E21BD"/>
    <w:rsid w:val="008E24A1"/>
    <w:rsid w:val="008E31D1"/>
    <w:rsid w:val="008E323B"/>
    <w:rsid w:val="008E32E8"/>
    <w:rsid w:val="008E3484"/>
    <w:rsid w:val="008E36AB"/>
    <w:rsid w:val="008E378C"/>
    <w:rsid w:val="008E381F"/>
    <w:rsid w:val="008E39F3"/>
    <w:rsid w:val="008E3BFA"/>
    <w:rsid w:val="008E3C8C"/>
    <w:rsid w:val="008E3F3E"/>
    <w:rsid w:val="008E3FDC"/>
    <w:rsid w:val="008E4256"/>
    <w:rsid w:val="008E47F9"/>
    <w:rsid w:val="008E4857"/>
    <w:rsid w:val="008E4869"/>
    <w:rsid w:val="008E4A1A"/>
    <w:rsid w:val="008E4D50"/>
    <w:rsid w:val="008E4EFD"/>
    <w:rsid w:val="008E4F0A"/>
    <w:rsid w:val="008E5264"/>
    <w:rsid w:val="008E52F7"/>
    <w:rsid w:val="008E54AD"/>
    <w:rsid w:val="008E54AF"/>
    <w:rsid w:val="008E5581"/>
    <w:rsid w:val="008E57FE"/>
    <w:rsid w:val="008E5879"/>
    <w:rsid w:val="008E58E6"/>
    <w:rsid w:val="008E595E"/>
    <w:rsid w:val="008E59C3"/>
    <w:rsid w:val="008E5A21"/>
    <w:rsid w:val="008E5E33"/>
    <w:rsid w:val="008E5EC8"/>
    <w:rsid w:val="008E609B"/>
    <w:rsid w:val="008E61BD"/>
    <w:rsid w:val="008E6252"/>
    <w:rsid w:val="008E6397"/>
    <w:rsid w:val="008E65DB"/>
    <w:rsid w:val="008E66F9"/>
    <w:rsid w:val="008E6895"/>
    <w:rsid w:val="008E6A4E"/>
    <w:rsid w:val="008E6E36"/>
    <w:rsid w:val="008E739A"/>
    <w:rsid w:val="008E7775"/>
    <w:rsid w:val="008E7933"/>
    <w:rsid w:val="008E7BB3"/>
    <w:rsid w:val="008E7CE6"/>
    <w:rsid w:val="008F0117"/>
    <w:rsid w:val="008F070E"/>
    <w:rsid w:val="008F0F8B"/>
    <w:rsid w:val="008F10C1"/>
    <w:rsid w:val="008F1151"/>
    <w:rsid w:val="008F12F4"/>
    <w:rsid w:val="008F1462"/>
    <w:rsid w:val="008F16A2"/>
    <w:rsid w:val="008F197E"/>
    <w:rsid w:val="008F1A70"/>
    <w:rsid w:val="008F1DF3"/>
    <w:rsid w:val="008F1E19"/>
    <w:rsid w:val="008F240E"/>
    <w:rsid w:val="008F28CF"/>
    <w:rsid w:val="008F2EC3"/>
    <w:rsid w:val="008F2FCF"/>
    <w:rsid w:val="008F30C1"/>
    <w:rsid w:val="008F310A"/>
    <w:rsid w:val="008F3117"/>
    <w:rsid w:val="008F3206"/>
    <w:rsid w:val="008F325A"/>
    <w:rsid w:val="008F3490"/>
    <w:rsid w:val="008F364C"/>
    <w:rsid w:val="008F3693"/>
    <w:rsid w:val="008F3696"/>
    <w:rsid w:val="008F3870"/>
    <w:rsid w:val="008F38AE"/>
    <w:rsid w:val="008F3953"/>
    <w:rsid w:val="008F3960"/>
    <w:rsid w:val="008F3B73"/>
    <w:rsid w:val="008F3D36"/>
    <w:rsid w:val="008F3F80"/>
    <w:rsid w:val="008F4075"/>
    <w:rsid w:val="008F41B5"/>
    <w:rsid w:val="008F43E8"/>
    <w:rsid w:val="008F4668"/>
    <w:rsid w:val="008F4A7C"/>
    <w:rsid w:val="008F4C3A"/>
    <w:rsid w:val="008F4D14"/>
    <w:rsid w:val="008F4EFC"/>
    <w:rsid w:val="008F4F70"/>
    <w:rsid w:val="008F4FC9"/>
    <w:rsid w:val="008F505F"/>
    <w:rsid w:val="008F52E9"/>
    <w:rsid w:val="008F540C"/>
    <w:rsid w:val="008F5516"/>
    <w:rsid w:val="008F569F"/>
    <w:rsid w:val="008F5755"/>
    <w:rsid w:val="008F5906"/>
    <w:rsid w:val="008F5BE1"/>
    <w:rsid w:val="008F5E4D"/>
    <w:rsid w:val="008F61CC"/>
    <w:rsid w:val="008F64C5"/>
    <w:rsid w:val="008F6863"/>
    <w:rsid w:val="008F6ADE"/>
    <w:rsid w:val="008F6F60"/>
    <w:rsid w:val="008F711F"/>
    <w:rsid w:val="008F726A"/>
    <w:rsid w:val="008F745C"/>
    <w:rsid w:val="008F7493"/>
    <w:rsid w:val="008F756F"/>
    <w:rsid w:val="008F760A"/>
    <w:rsid w:val="008F79B0"/>
    <w:rsid w:val="008F7B69"/>
    <w:rsid w:val="008F7C41"/>
    <w:rsid w:val="008F7C9C"/>
    <w:rsid w:val="008F7D0A"/>
    <w:rsid w:val="008F7EA7"/>
    <w:rsid w:val="00900050"/>
    <w:rsid w:val="00900906"/>
    <w:rsid w:val="00900972"/>
    <w:rsid w:val="00900BAC"/>
    <w:rsid w:val="00900DC2"/>
    <w:rsid w:val="0090119F"/>
    <w:rsid w:val="00901242"/>
    <w:rsid w:val="009013AB"/>
    <w:rsid w:val="009018E2"/>
    <w:rsid w:val="00901BF7"/>
    <w:rsid w:val="00901C35"/>
    <w:rsid w:val="009021B0"/>
    <w:rsid w:val="009022FA"/>
    <w:rsid w:val="0090253E"/>
    <w:rsid w:val="0090257B"/>
    <w:rsid w:val="009025BE"/>
    <w:rsid w:val="00902642"/>
    <w:rsid w:val="00902959"/>
    <w:rsid w:val="00902AE0"/>
    <w:rsid w:val="00902CD2"/>
    <w:rsid w:val="00902DB5"/>
    <w:rsid w:val="00902FED"/>
    <w:rsid w:val="00903141"/>
    <w:rsid w:val="009031DA"/>
    <w:rsid w:val="0090331C"/>
    <w:rsid w:val="009033BE"/>
    <w:rsid w:val="009033C9"/>
    <w:rsid w:val="009036DC"/>
    <w:rsid w:val="00903876"/>
    <w:rsid w:val="009038B0"/>
    <w:rsid w:val="00903914"/>
    <w:rsid w:val="0090397B"/>
    <w:rsid w:val="00903EF7"/>
    <w:rsid w:val="0090414A"/>
    <w:rsid w:val="00904429"/>
    <w:rsid w:val="009044B7"/>
    <w:rsid w:val="0090463C"/>
    <w:rsid w:val="0090475E"/>
    <w:rsid w:val="00904768"/>
    <w:rsid w:val="009048C6"/>
    <w:rsid w:val="00904A23"/>
    <w:rsid w:val="00904B3F"/>
    <w:rsid w:val="00904C5C"/>
    <w:rsid w:val="00904D02"/>
    <w:rsid w:val="00904D78"/>
    <w:rsid w:val="0090515D"/>
    <w:rsid w:val="0090518E"/>
    <w:rsid w:val="00905532"/>
    <w:rsid w:val="00905661"/>
    <w:rsid w:val="00905687"/>
    <w:rsid w:val="009057E8"/>
    <w:rsid w:val="00905B40"/>
    <w:rsid w:val="00905EB1"/>
    <w:rsid w:val="0090602D"/>
    <w:rsid w:val="00906127"/>
    <w:rsid w:val="009062B1"/>
    <w:rsid w:val="009063E8"/>
    <w:rsid w:val="00906940"/>
    <w:rsid w:val="00906E0D"/>
    <w:rsid w:val="009073AA"/>
    <w:rsid w:val="009075F7"/>
    <w:rsid w:val="0090779A"/>
    <w:rsid w:val="009079B2"/>
    <w:rsid w:val="00907A0E"/>
    <w:rsid w:val="00907E5D"/>
    <w:rsid w:val="009100A8"/>
    <w:rsid w:val="009106DF"/>
    <w:rsid w:val="00910716"/>
    <w:rsid w:val="00910BBF"/>
    <w:rsid w:val="00910E92"/>
    <w:rsid w:val="00910F39"/>
    <w:rsid w:val="00910FB4"/>
    <w:rsid w:val="0091140B"/>
    <w:rsid w:val="0091147A"/>
    <w:rsid w:val="009115BF"/>
    <w:rsid w:val="0091177B"/>
    <w:rsid w:val="00911C2C"/>
    <w:rsid w:val="009123D9"/>
    <w:rsid w:val="00912637"/>
    <w:rsid w:val="00912858"/>
    <w:rsid w:val="0091290A"/>
    <w:rsid w:val="00912ADD"/>
    <w:rsid w:val="00912E83"/>
    <w:rsid w:val="00912ED2"/>
    <w:rsid w:val="00912F3C"/>
    <w:rsid w:val="00913255"/>
    <w:rsid w:val="009134D0"/>
    <w:rsid w:val="009136C9"/>
    <w:rsid w:val="009137D0"/>
    <w:rsid w:val="009138D5"/>
    <w:rsid w:val="009138FA"/>
    <w:rsid w:val="00913948"/>
    <w:rsid w:val="0091399F"/>
    <w:rsid w:val="00913BB9"/>
    <w:rsid w:val="00913E23"/>
    <w:rsid w:val="00913EE6"/>
    <w:rsid w:val="00913FB6"/>
    <w:rsid w:val="0091409F"/>
    <w:rsid w:val="009142AD"/>
    <w:rsid w:val="00914312"/>
    <w:rsid w:val="009146C0"/>
    <w:rsid w:val="00914AAD"/>
    <w:rsid w:val="00914AC3"/>
    <w:rsid w:val="00914AD3"/>
    <w:rsid w:val="00915101"/>
    <w:rsid w:val="009151AF"/>
    <w:rsid w:val="009157FF"/>
    <w:rsid w:val="00915E16"/>
    <w:rsid w:val="00915E66"/>
    <w:rsid w:val="00915FCA"/>
    <w:rsid w:val="009161D2"/>
    <w:rsid w:val="009164B2"/>
    <w:rsid w:val="009167F9"/>
    <w:rsid w:val="009169DF"/>
    <w:rsid w:val="009169F9"/>
    <w:rsid w:val="00916AC9"/>
    <w:rsid w:val="00916E60"/>
    <w:rsid w:val="009172A7"/>
    <w:rsid w:val="00917476"/>
    <w:rsid w:val="009174CD"/>
    <w:rsid w:val="009178FC"/>
    <w:rsid w:val="00917A04"/>
    <w:rsid w:val="00917AE3"/>
    <w:rsid w:val="00917F60"/>
    <w:rsid w:val="0092034D"/>
    <w:rsid w:val="009205BB"/>
    <w:rsid w:val="00920762"/>
    <w:rsid w:val="00920957"/>
    <w:rsid w:val="00920A22"/>
    <w:rsid w:val="00920AB9"/>
    <w:rsid w:val="00920CFC"/>
    <w:rsid w:val="00921333"/>
    <w:rsid w:val="00921696"/>
    <w:rsid w:val="00921927"/>
    <w:rsid w:val="00921A1E"/>
    <w:rsid w:val="00921CF3"/>
    <w:rsid w:val="00922015"/>
    <w:rsid w:val="00922271"/>
    <w:rsid w:val="009222D9"/>
    <w:rsid w:val="00922341"/>
    <w:rsid w:val="009224AD"/>
    <w:rsid w:val="009225F0"/>
    <w:rsid w:val="0092286C"/>
    <w:rsid w:val="00922B33"/>
    <w:rsid w:val="00922B51"/>
    <w:rsid w:val="00922C49"/>
    <w:rsid w:val="00922EA4"/>
    <w:rsid w:val="00922EBF"/>
    <w:rsid w:val="0092352B"/>
    <w:rsid w:val="00923689"/>
    <w:rsid w:val="009236D1"/>
    <w:rsid w:val="00923827"/>
    <w:rsid w:val="00923871"/>
    <w:rsid w:val="009238E2"/>
    <w:rsid w:val="00923D53"/>
    <w:rsid w:val="00923D6C"/>
    <w:rsid w:val="00923DF6"/>
    <w:rsid w:val="00923E05"/>
    <w:rsid w:val="0092401F"/>
    <w:rsid w:val="00924B1A"/>
    <w:rsid w:val="00924C51"/>
    <w:rsid w:val="00924CFF"/>
    <w:rsid w:val="00924D62"/>
    <w:rsid w:val="00925685"/>
    <w:rsid w:val="00925853"/>
    <w:rsid w:val="00925E17"/>
    <w:rsid w:val="00925F77"/>
    <w:rsid w:val="00926B69"/>
    <w:rsid w:val="00926CCB"/>
    <w:rsid w:val="00926DAE"/>
    <w:rsid w:val="00926E80"/>
    <w:rsid w:val="00926E96"/>
    <w:rsid w:val="00926F0C"/>
    <w:rsid w:val="00926F6B"/>
    <w:rsid w:val="009271B1"/>
    <w:rsid w:val="009273A7"/>
    <w:rsid w:val="009276D0"/>
    <w:rsid w:val="009276F6"/>
    <w:rsid w:val="009277E7"/>
    <w:rsid w:val="00927985"/>
    <w:rsid w:val="00927B54"/>
    <w:rsid w:val="00927C39"/>
    <w:rsid w:val="009303BB"/>
    <w:rsid w:val="009303DA"/>
    <w:rsid w:val="0093046D"/>
    <w:rsid w:val="0093054B"/>
    <w:rsid w:val="00930627"/>
    <w:rsid w:val="009306C2"/>
    <w:rsid w:val="00930716"/>
    <w:rsid w:val="00930E7D"/>
    <w:rsid w:val="00930F1D"/>
    <w:rsid w:val="00930FA1"/>
    <w:rsid w:val="00930FD5"/>
    <w:rsid w:val="009310AA"/>
    <w:rsid w:val="009311E6"/>
    <w:rsid w:val="0093140D"/>
    <w:rsid w:val="009315FA"/>
    <w:rsid w:val="00931614"/>
    <w:rsid w:val="009317D7"/>
    <w:rsid w:val="00931833"/>
    <w:rsid w:val="009318B4"/>
    <w:rsid w:val="00931918"/>
    <w:rsid w:val="00931A4E"/>
    <w:rsid w:val="00931BFB"/>
    <w:rsid w:val="00931C92"/>
    <w:rsid w:val="00931E52"/>
    <w:rsid w:val="009323F5"/>
    <w:rsid w:val="009324BB"/>
    <w:rsid w:val="009325A0"/>
    <w:rsid w:val="00932ADC"/>
    <w:rsid w:val="00932B9F"/>
    <w:rsid w:val="00932C57"/>
    <w:rsid w:val="009330E5"/>
    <w:rsid w:val="009331B7"/>
    <w:rsid w:val="0093346E"/>
    <w:rsid w:val="00933612"/>
    <w:rsid w:val="0093366E"/>
    <w:rsid w:val="0093381F"/>
    <w:rsid w:val="00933871"/>
    <w:rsid w:val="009338FC"/>
    <w:rsid w:val="00933A80"/>
    <w:rsid w:val="00933B5E"/>
    <w:rsid w:val="00933BE2"/>
    <w:rsid w:val="00933D5C"/>
    <w:rsid w:val="00933DCF"/>
    <w:rsid w:val="00933E6C"/>
    <w:rsid w:val="00934508"/>
    <w:rsid w:val="0093468A"/>
    <w:rsid w:val="00934690"/>
    <w:rsid w:val="00934846"/>
    <w:rsid w:val="009348FE"/>
    <w:rsid w:val="00934A5E"/>
    <w:rsid w:val="00934A65"/>
    <w:rsid w:val="00934B7C"/>
    <w:rsid w:val="00934CAF"/>
    <w:rsid w:val="00934CC7"/>
    <w:rsid w:val="00935094"/>
    <w:rsid w:val="0093509A"/>
    <w:rsid w:val="00935184"/>
    <w:rsid w:val="0093523F"/>
    <w:rsid w:val="0093549C"/>
    <w:rsid w:val="00935729"/>
    <w:rsid w:val="00935A4E"/>
    <w:rsid w:val="00935BD3"/>
    <w:rsid w:val="00935C81"/>
    <w:rsid w:val="00935DA6"/>
    <w:rsid w:val="00935DEE"/>
    <w:rsid w:val="00935F4E"/>
    <w:rsid w:val="009361A8"/>
    <w:rsid w:val="0093649E"/>
    <w:rsid w:val="009365A6"/>
    <w:rsid w:val="00936A36"/>
    <w:rsid w:val="00936CD1"/>
    <w:rsid w:val="00936EDF"/>
    <w:rsid w:val="00936FCA"/>
    <w:rsid w:val="0093700D"/>
    <w:rsid w:val="009371C6"/>
    <w:rsid w:val="00937428"/>
    <w:rsid w:val="009374A1"/>
    <w:rsid w:val="009375F8"/>
    <w:rsid w:val="00937749"/>
    <w:rsid w:val="00937938"/>
    <w:rsid w:val="00937A0F"/>
    <w:rsid w:val="00937AC3"/>
    <w:rsid w:val="00937D3B"/>
    <w:rsid w:val="00937DA1"/>
    <w:rsid w:val="0094041A"/>
    <w:rsid w:val="00940662"/>
    <w:rsid w:val="009407B6"/>
    <w:rsid w:val="0094090A"/>
    <w:rsid w:val="00940AF6"/>
    <w:rsid w:val="00940D2B"/>
    <w:rsid w:val="00940E68"/>
    <w:rsid w:val="00940F1B"/>
    <w:rsid w:val="0094118F"/>
    <w:rsid w:val="0094166F"/>
    <w:rsid w:val="00941A39"/>
    <w:rsid w:val="00941A44"/>
    <w:rsid w:val="00941B2F"/>
    <w:rsid w:val="00941CF8"/>
    <w:rsid w:val="00941E03"/>
    <w:rsid w:val="00941FEC"/>
    <w:rsid w:val="0094202F"/>
    <w:rsid w:val="009421E4"/>
    <w:rsid w:val="009423B4"/>
    <w:rsid w:val="009424F6"/>
    <w:rsid w:val="009426E7"/>
    <w:rsid w:val="00942AD9"/>
    <w:rsid w:val="00942C23"/>
    <w:rsid w:val="00942F19"/>
    <w:rsid w:val="00943039"/>
    <w:rsid w:val="009430AC"/>
    <w:rsid w:val="009431A8"/>
    <w:rsid w:val="00943466"/>
    <w:rsid w:val="00943497"/>
    <w:rsid w:val="00943625"/>
    <w:rsid w:val="00943BE0"/>
    <w:rsid w:val="0094420B"/>
    <w:rsid w:val="009445E4"/>
    <w:rsid w:val="00944B4B"/>
    <w:rsid w:val="009453C0"/>
    <w:rsid w:val="00945736"/>
    <w:rsid w:val="009459F5"/>
    <w:rsid w:val="009459F6"/>
    <w:rsid w:val="00945A7D"/>
    <w:rsid w:val="00945BD5"/>
    <w:rsid w:val="00945D49"/>
    <w:rsid w:val="00945F81"/>
    <w:rsid w:val="00946259"/>
    <w:rsid w:val="0094630F"/>
    <w:rsid w:val="009463DF"/>
    <w:rsid w:val="00946B53"/>
    <w:rsid w:val="00946F83"/>
    <w:rsid w:val="009474D0"/>
    <w:rsid w:val="0094757D"/>
    <w:rsid w:val="0094773F"/>
    <w:rsid w:val="009477B9"/>
    <w:rsid w:val="0094790C"/>
    <w:rsid w:val="009479C0"/>
    <w:rsid w:val="00947B0A"/>
    <w:rsid w:val="00947B8F"/>
    <w:rsid w:val="00947BA6"/>
    <w:rsid w:val="00947BD6"/>
    <w:rsid w:val="009500AC"/>
    <w:rsid w:val="009501B7"/>
    <w:rsid w:val="00950424"/>
    <w:rsid w:val="00950675"/>
    <w:rsid w:val="0095079D"/>
    <w:rsid w:val="00950D34"/>
    <w:rsid w:val="009510E6"/>
    <w:rsid w:val="00951278"/>
    <w:rsid w:val="00951381"/>
    <w:rsid w:val="009515AA"/>
    <w:rsid w:val="00951C19"/>
    <w:rsid w:val="00951C6E"/>
    <w:rsid w:val="00951D6D"/>
    <w:rsid w:val="00951E4F"/>
    <w:rsid w:val="00952025"/>
    <w:rsid w:val="00952087"/>
    <w:rsid w:val="00952108"/>
    <w:rsid w:val="00952144"/>
    <w:rsid w:val="00952399"/>
    <w:rsid w:val="00952BEF"/>
    <w:rsid w:val="00952DFB"/>
    <w:rsid w:val="00952E87"/>
    <w:rsid w:val="00952F64"/>
    <w:rsid w:val="00953367"/>
    <w:rsid w:val="00953477"/>
    <w:rsid w:val="009537EC"/>
    <w:rsid w:val="00953B31"/>
    <w:rsid w:val="0095402A"/>
    <w:rsid w:val="00954393"/>
    <w:rsid w:val="009543C7"/>
    <w:rsid w:val="00954471"/>
    <w:rsid w:val="009547F3"/>
    <w:rsid w:val="009548CE"/>
    <w:rsid w:val="00954B70"/>
    <w:rsid w:val="00954C4C"/>
    <w:rsid w:val="00954C4D"/>
    <w:rsid w:val="00955236"/>
    <w:rsid w:val="009555EF"/>
    <w:rsid w:val="00955EED"/>
    <w:rsid w:val="009560A5"/>
    <w:rsid w:val="009561E9"/>
    <w:rsid w:val="009561F4"/>
    <w:rsid w:val="00956CB0"/>
    <w:rsid w:val="00956EA2"/>
    <w:rsid w:val="009570FE"/>
    <w:rsid w:val="00957433"/>
    <w:rsid w:val="0095755C"/>
    <w:rsid w:val="0095794C"/>
    <w:rsid w:val="00957A90"/>
    <w:rsid w:val="00957D2B"/>
    <w:rsid w:val="00957D2E"/>
    <w:rsid w:val="00957F9F"/>
    <w:rsid w:val="0096032A"/>
    <w:rsid w:val="00960334"/>
    <w:rsid w:val="009604E4"/>
    <w:rsid w:val="009605AF"/>
    <w:rsid w:val="009606C0"/>
    <w:rsid w:val="00960927"/>
    <w:rsid w:val="009609DA"/>
    <w:rsid w:val="00960A50"/>
    <w:rsid w:val="00960BC6"/>
    <w:rsid w:val="00960C0F"/>
    <w:rsid w:val="00960E06"/>
    <w:rsid w:val="009613BA"/>
    <w:rsid w:val="00961422"/>
    <w:rsid w:val="00961523"/>
    <w:rsid w:val="00961651"/>
    <w:rsid w:val="009616EF"/>
    <w:rsid w:val="00961784"/>
    <w:rsid w:val="00961BAC"/>
    <w:rsid w:val="00961DE2"/>
    <w:rsid w:val="00961EE1"/>
    <w:rsid w:val="00961F4C"/>
    <w:rsid w:val="00961F73"/>
    <w:rsid w:val="00961F93"/>
    <w:rsid w:val="00962085"/>
    <w:rsid w:val="0096213C"/>
    <w:rsid w:val="00962759"/>
    <w:rsid w:val="009627EC"/>
    <w:rsid w:val="0096292E"/>
    <w:rsid w:val="009629E6"/>
    <w:rsid w:val="00963054"/>
    <w:rsid w:val="00963090"/>
    <w:rsid w:val="0096315C"/>
    <w:rsid w:val="00963225"/>
    <w:rsid w:val="009633AA"/>
    <w:rsid w:val="00963680"/>
    <w:rsid w:val="00963939"/>
    <w:rsid w:val="00963970"/>
    <w:rsid w:val="00963A94"/>
    <w:rsid w:val="00963AC6"/>
    <w:rsid w:val="00963B11"/>
    <w:rsid w:val="00963BDF"/>
    <w:rsid w:val="009641F3"/>
    <w:rsid w:val="00964282"/>
    <w:rsid w:val="0096439D"/>
    <w:rsid w:val="00964526"/>
    <w:rsid w:val="00964681"/>
    <w:rsid w:val="009646BA"/>
    <w:rsid w:val="00964BAD"/>
    <w:rsid w:val="00964C1D"/>
    <w:rsid w:val="00964EE6"/>
    <w:rsid w:val="00964F0D"/>
    <w:rsid w:val="00964F7D"/>
    <w:rsid w:val="009655D2"/>
    <w:rsid w:val="00965F9E"/>
    <w:rsid w:val="00966106"/>
    <w:rsid w:val="00966180"/>
    <w:rsid w:val="009662D4"/>
    <w:rsid w:val="009662ED"/>
    <w:rsid w:val="00966365"/>
    <w:rsid w:val="009663D4"/>
    <w:rsid w:val="009663FB"/>
    <w:rsid w:val="009666E2"/>
    <w:rsid w:val="00967589"/>
    <w:rsid w:val="00967A98"/>
    <w:rsid w:val="00967E42"/>
    <w:rsid w:val="00967FB5"/>
    <w:rsid w:val="00967FE7"/>
    <w:rsid w:val="009700D0"/>
    <w:rsid w:val="00970121"/>
    <w:rsid w:val="00970135"/>
    <w:rsid w:val="009702DC"/>
    <w:rsid w:val="0097038A"/>
    <w:rsid w:val="009705F6"/>
    <w:rsid w:val="00970601"/>
    <w:rsid w:val="00970A56"/>
    <w:rsid w:val="00970A9F"/>
    <w:rsid w:val="00970B73"/>
    <w:rsid w:val="00970B93"/>
    <w:rsid w:val="00970C53"/>
    <w:rsid w:val="00970E3D"/>
    <w:rsid w:val="00970EBB"/>
    <w:rsid w:val="00971274"/>
    <w:rsid w:val="009713B7"/>
    <w:rsid w:val="00971835"/>
    <w:rsid w:val="00971A08"/>
    <w:rsid w:val="00971ADE"/>
    <w:rsid w:val="00971B0A"/>
    <w:rsid w:val="00971B3F"/>
    <w:rsid w:val="00971C93"/>
    <w:rsid w:val="00971E5A"/>
    <w:rsid w:val="00972055"/>
    <w:rsid w:val="0097218A"/>
    <w:rsid w:val="0097221E"/>
    <w:rsid w:val="00972428"/>
    <w:rsid w:val="00972583"/>
    <w:rsid w:val="0097266E"/>
    <w:rsid w:val="009726D4"/>
    <w:rsid w:val="009729C6"/>
    <w:rsid w:val="00972A66"/>
    <w:rsid w:val="00972EDF"/>
    <w:rsid w:val="0097311A"/>
    <w:rsid w:val="00973168"/>
    <w:rsid w:val="009732F2"/>
    <w:rsid w:val="00973633"/>
    <w:rsid w:val="00973710"/>
    <w:rsid w:val="009738D3"/>
    <w:rsid w:val="00973ADF"/>
    <w:rsid w:val="00973C07"/>
    <w:rsid w:val="00973C68"/>
    <w:rsid w:val="0097440E"/>
    <w:rsid w:val="00974602"/>
    <w:rsid w:val="009747DD"/>
    <w:rsid w:val="00974B82"/>
    <w:rsid w:val="00974DD7"/>
    <w:rsid w:val="00975065"/>
    <w:rsid w:val="009755B1"/>
    <w:rsid w:val="009756E8"/>
    <w:rsid w:val="00975858"/>
    <w:rsid w:val="00975936"/>
    <w:rsid w:val="00975AA3"/>
    <w:rsid w:val="00975D09"/>
    <w:rsid w:val="00975E21"/>
    <w:rsid w:val="00975EB7"/>
    <w:rsid w:val="00975F1A"/>
    <w:rsid w:val="009760E8"/>
    <w:rsid w:val="0097644A"/>
    <w:rsid w:val="009764C8"/>
    <w:rsid w:val="0097656E"/>
    <w:rsid w:val="0097694A"/>
    <w:rsid w:val="00976BF9"/>
    <w:rsid w:val="00976CC3"/>
    <w:rsid w:val="00976CE0"/>
    <w:rsid w:val="00977035"/>
    <w:rsid w:val="00977156"/>
    <w:rsid w:val="009772A2"/>
    <w:rsid w:val="00977362"/>
    <w:rsid w:val="009775A6"/>
    <w:rsid w:val="0097762A"/>
    <w:rsid w:val="009778E4"/>
    <w:rsid w:val="00977B1A"/>
    <w:rsid w:val="00980397"/>
    <w:rsid w:val="009803B4"/>
    <w:rsid w:val="009805E3"/>
    <w:rsid w:val="00980857"/>
    <w:rsid w:val="00980910"/>
    <w:rsid w:val="00980985"/>
    <w:rsid w:val="00980BAE"/>
    <w:rsid w:val="00980BB0"/>
    <w:rsid w:val="00981232"/>
    <w:rsid w:val="0098131F"/>
    <w:rsid w:val="00981394"/>
    <w:rsid w:val="00981519"/>
    <w:rsid w:val="009817B5"/>
    <w:rsid w:val="009817F3"/>
    <w:rsid w:val="00981945"/>
    <w:rsid w:val="00981AC5"/>
    <w:rsid w:val="00981BEB"/>
    <w:rsid w:val="00981F41"/>
    <w:rsid w:val="00981FDA"/>
    <w:rsid w:val="0098227B"/>
    <w:rsid w:val="00982655"/>
    <w:rsid w:val="00982758"/>
    <w:rsid w:val="00982923"/>
    <w:rsid w:val="00982967"/>
    <w:rsid w:val="0098298D"/>
    <w:rsid w:val="00982D5B"/>
    <w:rsid w:val="00982E6E"/>
    <w:rsid w:val="00982EB5"/>
    <w:rsid w:val="00983489"/>
    <w:rsid w:val="009836DB"/>
    <w:rsid w:val="00983BCB"/>
    <w:rsid w:val="00983C31"/>
    <w:rsid w:val="00983FF4"/>
    <w:rsid w:val="009842AE"/>
    <w:rsid w:val="009847CB"/>
    <w:rsid w:val="00984902"/>
    <w:rsid w:val="00984BA8"/>
    <w:rsid w:val="00984C89"/>
    <w:rsid w:val="00984D5B"/>
    <w:rsid w:val="00984DEB"/>
    <w:rsid w:val="00984FB0"/>
    <w:rsid w:val="009851BF"/>
    <w:rsid w:val="009852C5"/>
    <w:rsid w:val="0098530F"/>
    <w:rsid w:val="0098543D"/>
    <w:rsid w:val="00985505"/>
    <w:rsid w:val="00985623"/>
    <w:rsid w:val="009856B8"/>
    <w:rsid w:val="00985753"/>
    <w:rsid w:val="00985847"/>
    <w:rsid w:val="009858AE"/>
    <w:rsid w:val="00985BE5"/>
    <w:rsid w:val="00985DD3"/>
    <w:rsid w:val="00985DD7"/>
    <w:rsid w:val="0098658C"/>
    <w:rsid w:val="009865AE"/>
    <w:rsid w:val="009867F4"/>
    <w:rsid w:val="00986BCF"/>
    <w:rsid w:val="00986DFB"/>
    <w:rsid w:val="00986EBD"/>
    <w:rsid w:val="00987153"/>
    <w:rsid w:val="009873BD"/>
    <w:rsid w:val="009874AA"/>
    <w:rsid w:val="009876E0"/>
    <w:rsid w:val="0098771F"/>
    <w:rsid w:val="009878FB"/>
    <w:rsid w:val="00987A0F"/>
    <w:rsid w:val="00987A62"/>
    <w:rsid w:val="00987CC3"/>
    <w:rsid w:val="00987CF9"/>
    <w:rsid w:val="009900C2"/>
    <w:rsid w:val="009901AB"/>
    <w:rsid w:val="009909E8"/>
    <w:rsid w:val="00990AC9"/>
    <w:rsid w:val="00990B4D"/>
    <w:rsid w:val="00990DB7"/>
    <w:rsid w:val="00990E22"/>
    <w:rsid w:val="0099119C"/>
    <w:rsid w:val="009911C4"/>
    <w:rsid w:val="00991930"/>
    <w:rsid w:val="0099195B"/>
    <w:rsid w:val="00991B5B"/>
    <w:rsid w:val="009920F4"/>
    <w:rsid w:val="00992144"/>
    <w:rsid w:val="009921BF"/>
    <w:rsid w:val="009921CA"/>
    <w:rsid w:val="009925DB"/>
    <w:rsid w:val="00992948"/>
    <w:rsid w:val="00992D20"/>
    <w:rsid w:val="00993030"/>
    <w:rsid w:val="009933A4"/>
    <w:rsid w:val="00993601"/>
    <w:rsid w:val="00993836"/>
    <w:rsid w:val="00993871"/>
    <w:rsid w:val="00993B98"/>
    <w:rsid w:val="00993D67"/>
    <w:rsid w:val="00993DA1"/>
    <w:rsid w:val="009940B0"/>
    <w:rsid w:val="00994409"/>
    <w:rsid w:val="009944D2"/>
    <w:rsid w:val="0099457B"/>
    <w:rsid w:val="009946A6"/>
    <w:rsid w:val="00994740"/>
    <w:rsid w:val="0099494E"/>
    <w:rsid w:val="00994C60"/>
    <w:rsid w:val="00994F5A"/>
    <w:rsid w:val="00994FA9"/>
    <w:rsid w:val="00995112"/>
    <w:rsid w:val="009951C6"/>
    <w:rsid w:val="0099522A"/>
    <w:rsid w:val="009952B7"/>
    <w:rsid w:val="00995458"/>
    <w:rsid w:val="0099562D"/>
    <w:rsid w:val="0099572F"/>
    <w:rsid w:val="0099596D"/>
    <w:rsid w:val="00995A26"/>
    <w:rsid w:val="00995B4B"/>
    <w:rsid w:val="00995C41"/>
    <w:rsid w:val="009961E0"/>
    <w:rsid w:val="00996720"/>
    <w:rsid w:val="009968B1"/>
    <w:rsid w:val="0099691E"/>
    <w:rsid w:val="00996A34"/>
    <w:rsid w:val="00996A52"/>
    <w:rsid w:val="00996E44"/>
    <w:rsid w:val="00996FFB"/>
    <w:rsid w:val="00996FFF"/>
    <w:rsid w:val="00997067"/>
    <w:rsid w:val="0099741A"/>
    <w:rsid w:val="009974C0"/>
    <w:rsid w:val="009974F2"/>
    <w:rsid w:val="009976E9"/>
    <w:rsid w:val="00997716"/>
    <w:rsid w:val="009977CA"/>
    <w:rsid w:val="0099785A"/>
    <w:rsid w:val="00997866"/>
    <w:rsid w:val="009979FA"/>
    <w:rsid w:val="00997AD5"/>
    <w:rsid w:val="00997BC7"/>
    <w:rsid w:val="00997F88"/>
    <w:rsid w:val="00997FF3"/>
    <w:rsid w:val="009A000D"/>
    <w:rsid w:val="009A01C5"/>
    <w:rsid w:val="009A026B"/>
    <w:rsid w:val="009A02F3"/>
    <w:rsid w:val="009A03FE"/>
    <w:rsid w:val="009A0605"/>
    <w:rsid w:val="009A0A84"/>
    <w:rsid w:val="009A0EA0"/>
    <w:rsid w:val="009A1123"/>
    <w:rsid w:val="009A125C"/>
    <w:rsid w:val="009A1279"/>
    <w:rsid w:val="009A146B"/>
    <w:rsid w:val="009A1632"/>
    <w:rsid w:val="009A1781"/>
    <w:rsid w:val="009A17B2"/>
    <w:rsid w:val="009A18F5"/>
    <w:rsid w:val="009A1B1C"/>
    <w:rsid w:val="009A1B7A"/>
    <w:rsid w:val="009A1C38"/>
    <w:rsid w:val="009A1CF2"/>
    <w:rsid w:val="009A1D54"/>
    <w:rsid w:val="009A1D99"/>
    <w:rsid w:val="009A1DBD"/>
    <w:rsid w:val="009A1E82"/>
    <w:rsid w:val="009A1FBD"/>
    <w:rsid w:val="009A2401"/>
    <w:rsid w:val="009A2AA0"/>
    <w:rsid w:val="009A2B8D"/>
    <w:rsid w:val="009A2D49"/>
    <w:rsid w:val="009A32C4"/>
    <w:rsid w:val="009A3405"/>
    <w:rsid w:val="009A34CB"/>
    <w:rsid w:val="009A3952"/>
    <w:rsid w:val="009A3A70"/>
    <w:rsid w:val="009A3A97"/>
    <w:rsid w:val="009A3AE1"/>
    <w:rsid w:val="009A3C49"/>
    <w:rsid w:val="009A3D5D"/>
    <w:rsid w:val="009A4126"/>
    <w:rsid w:val="009A4140"/>
    <w:rsid w:val="009A42F3"/>
    <w:rsid w:val="009A4552"/>
    <w:rsid w:val="009A4623"/>
    <w:rsid w:val="009A4AE1"/>
    <w:rsid w:val="009A4E14"/>
    <w:rsid w:val="009A5187"/>
    <w:rsid w:val="009A5287"/>
    <w:rsid w:val="009A535C"/>
    <w:rsid w:val="009A5464"/>
    <w:rsid w:val="009A56C5"/>
    <w:rsid w:val="009A58F3"/>
    <w:rsid w:val="009A5940"/>
    <w:rsid w:val="009A5DF0"/>
    <w:rsid w:val="009A6245"/>
    <w:rsid w:val="009A6492"/>
    <w:rsid w:val="009A65D4"/>
    <w:rsid w:val="009A6749"/>
    <w:rsid w:val="009A6995"/>
    <w:rsid w:val="009A699F"/>
    <w:rsid w:val="009A6ECE"/>
    <w:rsid w:val="009A6EEA"/>
    <w:rsid w:val="009A6FB4"/>
    <w:rsid w:val="009A72A9"/>
    <w:rsid w:val="009A72FD"/>
    <w:rsid w:val="009A739C"/>
    <w:rsid w:val="009A7474"/>
    <w:rsid w:val="009A7EFB"/>
    <w:rsid w:val="009A7FE8"/>
    <w:rsid w:val="009B0097"/>
    <w:rsid w:val="009B009F"/>
    <w:rsid w:val="009B0163"/>
    <w:rsid w:val="009B01B1"/>
    <w:rsid w:val="009B0291"/>
    <w:rsid w:val="009B02EB"/>
    <w:rsid w:val="009B02F2"/>
    <w:rsid w:val="009B0695"/>
    <w:rsid w:val="009B069C"/>
    <w:rsid w:val="009B06C9"/>
    <w:rsid w:val="009B0ACC"/>
    <w:rsid w:val="009B0F05"/>
    <w:rsid w:val="009B112E"/>
    <w:rsid w:val="009B1234"/>
    <w:rsid w:val="009B1988"/>
    <w:rsid w:val="009B1995"/>
    <w:rsid w:val="009B1A7F"/>
    <w:rsid w:val="009B1CAB"/>
    <w:rsid w:val="009B1F75"/>
    <w:rsid w:val="009B20D8"/>
    <w:rsid w:val="009B22C2"/>
    <w:rsid w:val="009B258B"/>
    <w:rsid w:val="009B2643"/>
    <w:rsid w:val="009B2757"/>
    <w:rsid w:val="009B2BF6"/>
    <w:rsid w:val="009B2CC9"/>
    <w:rsid w:val="009B338E"/>
    <w:rsid w:val="009B342B"/>
    <w:rsid w:val="009B3669"/>
    <w:rsid w:val="009B36DA"/>
    <w:rsid w:val="009B3A3E"/>
    <w:rsid w:val="009B3AA9"/>
    <w:rsid w:val="009B403B"/>
    <w:rsid w:val="009B416D"/>
    <w:rsid w:val="009B4927"/>
    <w:rsid w:val="009B4B44"/>
    <w:rsid w:val="009B516D"/>
    <w:rsid w:val="009B526F"/>
    <w:rsid w:val="009B5304"/>
    <w:rsid w:val="009B53F0"/>
    <w:rsid w:val="009B55F9"/>
    <w:rsid w:val="009B58C9"/>
    <w:rsid w:val="009B5AFF"/>
    <w:rsid w:val="009B5C36"/>
    <w:rsid w:val="009B6054"/>
    <w:rsid w:val="009B624C"/>
    <w:rsid w:val="009B62EA"/>
    <w:rsid w:val="009B6329"/>
    <w:rsid w:val="009B635B"/>
    <w:rsid w:val="009B66B0"/>
    <w:rsid w:val="009B6795"/>
    <w:rsid w:val="009B6882"/>
    <w:rsid w:val="009B696D"/>
    <w:rsid w:val="009B6A07"/>
    <w:rsid w:val="009B6A8B"/>
    <w:rsid w:val="009B6B0F"/>
    <w:rsid w:val="009B6BEF"/>
    <w:rsid w:val="009B6CD1"/>
    <w:rsid w:val="009B6E6B"/>
    <w:rsid w:val="009B6E7D"/>
    <w:rsid w:val="009B74A5"/>
    <w:rsid w:val="009B77A5"/>
    <w:rsid w:val="009B77C4"/>
    <w:rsid w:val="009B782A"/>
    <w:rsid w:val="009B7AE2"/>
    <w:rsid w:val="009B7B1D"/>
    <w:rsid w:val="009B7BF2"/>
    <w:rsid w:val="009B7E15"/>
    <w:rsid w:val="009C0130"/>
    <w:rsid w:val="009C025D"/>
    <w:rsid w:val="009C05E7"/>
    <w:rsid w:val="009C06C5"/>
    <w:rsid w:val="009C09BB"/>
    <w:rsid w:val="009C0CBF"/>
    <w:rsid w:val="009C0DD9"/>
    <w:rsid w:val="009C0EB5"/>
    <w:rsid w:val="009C100B"/>
    <w:rsid w:val="009C10F1"/>
    <w:rsid w:val="009C1193"/>
    <w:rsid w:val="009C133A"/>
    <w:rsid w:val="009C1626"/>
    <w:rsid w:val="009C164F"/>
    <w:rsid w:val="009C17AF"/>
    <w:rsid w:val="009C1ABE"/>
    <w:rsid w:val="009C1C47"/>
    <w:rsid w:val="009C1DC3"/>
    <w:rsid w:val="009C259C"/>
    <w:rsid w:val="009C2910"/>
    <w:rsid w:val="009C2982"/>
    <w:rsid w:val="009C29E3"/>
    <w:rsid w:val="009C2B2E"/>
    <w:rsid w:val="009C2CDD"/>
    <w:rsid w:val="009C2E10"/>
    <w:rsid w:val="009C3168"/>
    <w:rsid w:val="009C31A9"/>
    <w:rsid w:val="009C3400"/>
    <w:rsid w:val="009C35EA"/>
    <w:rsid w:val="009C366E"/>
    <w:rsid w:val="009C3B0C"/>
    <w:rsid w:val="009C3C4E"/>
    <w:rsid w:val="009C3E17"/>
    <w:rsid w:val="009C3F5E"/>
    <w:rsid w:val="009C3F70"/>
    <w:rsid w:val="009C4249"/>
    <w:rsid w:val="009C43A0"/>
    <w:rsid w:val="009C4694"/>
    <w:rsid w:val="009C46F3"/>
    <w:rsid w:val="009C48A7"/>
    <w:rsid w:val="009C4AAD"/>
    <w:rsid w:val="009C4B58"/>
    <w:rsid w:val="009C4CC5"/>
    <w:rsid w:val="009C4E51"/>
    <w:rsid w:val="009C4E58"/>
    <w:rsid w:val="009C4F06"/>
    <w:rsid w:val="009C5109"/>
    <w:rsid w:val="009C514F"/>
    <w:rsid w:val="009C518A"/>
    <w:rsid w:val="009C55E9"/>
    <w:rsid w:val="009C561F"/>
    <w:rsid w:val="009C58AD"/>
    <w:rsid w:val="009C5918"/>
    <w:rsid w:val="009C5A7C"/>
    <w:rsid w:val="009C5C91"/>
    <w:rsid w:val="009C5F51"/>
    <w:rsid w:val="009C61A4"/>
    <w:rsid w:val="009C6250"/>
    <w:rsid w:val="009C649A"/>
    <w:rsid w:val="009C65FF"/>
    <w:rsid w:val="009C68D6"/>
    <w:rsid w:val="009C6AE6"/>
    <w:rsid w:val="009C704C"/>
    <w:rsid w:val="009C7059"/>
    <w:rsid w:val="009C7070"/>
    <w:rsid w:val="009C733A"/>
    <w:rsid w:val="009C7400"/>
    <w:rsid w:val="009C743D"/>
    <w:rsid w:val="009C79DA"/>
    <w:rsid w:val="009C7B04"/>
    <w:rsid w:val="009C7E1E"/>
    <w:rsid w:val="009D00FE"/>
    <w:rsid w:val="009D0129"/>
    <w:rsid w:val="009D0185"/>
    <w:rsid w:val="009D036B"/>
    <w:rsid w:val="009D0619"/>
    <w:rsid w:val="009D0BEF"/>
    <w:rsid w:val="009D12E0"/>
    <w:rsid w:val="009D1555"/>
    <w:rsid w:val="009D161E"/>
    <w:rsid w:val="009D1651"/>
    <w:rsid w:val="009D1664"/>
    <w:rsid w:val="009D1701"/>
    <w:rsid w:val="009D17B5"/>
    <w:rsid w:val="009D1A90"/>
    <w:rsid w:val="009D1AF4"/>
    <w:rsid w:val="009D2496"/>
    <w:rsid w:val="009D25F6"/>
    <w:rsid w:val="009D26BC"/>
    <w:rsid w:val="009D27B0"/>
    <w:rsid w:val="009D285C"/>
    <w:rsid w:val="009D2AC8"/>
    <w:rsid w:val="009D2ADC"/>
    <w:rsid w:val="009D2B00"/>
    <w:rsid w:val="009D2D70"/>
    <w:rsid w:val="009D2E0E"/>
    <w:rsid w:val="009D370E"/>
    <w:rsid w:val="009D3751"/>
    <w:rsid w:val="009D3F5F"/>
    <w:rsid w:val="009D40D4"/>
    <w:rsid w:val="009D428E"/>
    <w:rsid w:val="009D4A23"/>
    <w:rsid w:val="009D4A97"/>
    <w:rsid w:val="009D4BD7"/>
    <w:rsid w:val="009D4E52"/>
    <w:rsid w:val="009D5288"/>
    <w:rsid w:val="009D5457"/>
    <w:rsid w:val="009D54C5"/>
    <w:rsid w:val="009D57B9"/>
    <w:rsid w:val="009D58CB"/>
    <w:rsid w:val="009D5917"/>
    <w:rsid w:val="009D5D5B"/>
    <w:rsid w:val="009D60E8"/>
    <w:rsid w:val="009D6153"/>
    <w:rsid w:val="009D6209"/>
    <w:rsid w:val="009D66C4"/>
    <w:rsid w:val="009D6711"/>
    <w:rsid w:val="009D688B"/>
    <w:rsid w:val="009D6C33"/>
    <w:rsid w:val="009D6CF7"/>
    <w:rsid w:val="009D6FC5"/>
    <w:rsid w:val="009D6FD2"/>
    <w:rsid w:val="009D7111"/>
    <w:rsid w:val="009D719B"/>
    <w:rsid w:val="009D7528"/>
    <w:rsid w:val="009D78A7"/>
    <w:rsid w:val="009D7A57"/>
    <w:rsid w:val="009D7B00"/>
    <w:rsid w:val="009D7B20"/>
    <w:rsid w:val="009D7C80"/>
    <w:rsid w:val="009D7DFE"/>
    <w:rsid w:val="009D7E25"/>
    <w:rsid w:val="009E0003"/>
    <w:rsid w:val="009E00B0"/>
    <w:rsid w:val="009E02AD"/>
    <w:rsid w:val="009E035C"/>
    <w:rsid w:val="009E07DF"/>
    <w:rsid w:val="009E0A06"/>
    <w:rsid w:val="009E0A1C"/>
    <w:rsid w:val="009E0B17"/>
    <w:rsid w:val="009E0CE1"/>
    <w:rsid w:val="009E0E8B"/>
    <w:rsid w:val="009E0ED1"/>
    <w:rsid w:val="009E133E"/>
    <w:rsid w:val="009E139F"/>
    <w:rsid w:val="009E1783"/>
    <w:rsid w:val="009E195D"/>
    <w:rsid w:val="009E19C7"/>
    <w:rsid w:val="009E1CF4"/>
    <w:rsid w:val="009E1DE4"/>
    <w:rsid w:val="009E1E45"/>
    <w:rsid w:val="009E1E78"/>
    <w:rsid w:val="009E1FDC"/>
    <w:rsid w:val="009E2679"/>
    <w:rsid w:val="009E26BB"/>
    <w:rsid w:val="009E292F"/>
    <w:rsid w:val="009E294A"/>
    <w:rsid w:val="009E29BF"/>
    <w:rsid w:val="009E2D22"/>
    <w:rsid w:val="009E30E9"/>
    <w:rsid w:val="009E3295"/>
    <w:rsid w:val="009E329C"/>
    <w:rsid w:val="009E334B"/>
    <w:rsid w:val="009E33AF"/>
    <w:rsid w:val="009E3494"/>
    <w:rsid w:val="009E35F9"/>
    <w:rsid w:val="009E38ED"/>
    <w:rsid w:val="009E3B38"/>
    <w:rsid w:val="009E406C"/>
    <w:rsid w:val="009E4137"/>
    <w:rsid w:val="009E4820"/>
    <w:rsid w:val="009E483D"/>
    <w:rsid w:val="009E48E4"/>
    <w:rsid w:val="009E48E6"/>
    <w:rsid w:val="009E4CE4"/>
    <w:rsid w:val="009E4CEE"/>
    <w:rsid w:val="009E4FEA"/>
    <w:rsid w:val="009E51E3"/>
    <w:rsid w:val="009E548C"/>
    <w:rsid w:val="009E54DA"/>
    <w:rsid w:val="009E5616"/>
    <w:rsid w:val="009E57B2"/>
    <w:rsid w:val="009E5877"/>
    <w:rsid w:val="009E5CCC"/>
    <w:rsid w:val="009E5D1A"/>
    <w:rsid w:val="009E6192"/>
    <w:rsid w:val="009E652B"/>
    <w:rsid w:val="009E6556"/>
    <w:rsid w:val="009E6656"/>
    <w:rsid w:val="009E688A"/>
    <w:rsid w:val="009E695A"/>
    <w:rsid w:val="009E6CB7"/>
    <w:rsid w:val="009E6EDA"/>
    <w:rsid w:val="009E7432"/>
    <w:rsid w:val="009E752D"/>
    <w:rsid w:val="009E76AC"/>
    <w:rsid w:val="009E7775"/>
    <w:rsid w:val="009E77A9"/>
    <w:rsid w:val="009E7969"/>
    <w:rsid w:val="009E7AF0"/>
    <w:rsid w:val="009E7B09"/>
    <w:rsid w:val="009E7CCB"/>
    <w:rsid w:val="009E7D4F"/>
    <w:rsid w:val="009E7E4F"/>
    <w:rsid w:val="009F00EE"/>
    <w:rsid w:val="009F010E"/>
    <w:rsid w:val="009F0676"/>
    <w:rsid w:val="009F08E2"/>
    <w:rsid w:val="009F099F"/>
    <w:rsid w:val="009F09C3"/>
    <w:rsid w:val="009F09E2"/>
    <w:rsid w:val="009F1065"/>
    <w:rsid w:val="009F10DB"/>
    <w:rsid w:val="009F113D"/>
    <w:rsid w:val="009F1307"/>
    <w:rsid w:val="009F140B"/>
    <w:rsid w:val="009F14F6"/>
    <w:rsid w:val="009F1527"/>
    <w:rsid w:val="009F168E"/>
    <w:rsid w:val="009F18B8"/>
    <w:rsid w:val="009F195A"/>
    <w:rsid w:val="009F1973"/>
    <w:rsid w:val="009F1D12"/>
    <w:rsid w:val="009F1DCC"/>
    <w:rsid w:val="009F1F9C"/>
    <w:rsid w:val="009F2077"/>
    <w:rsid w:val="009F2184"/>
    <w:rsid w:val="009F2435"/>
    <w:rsid w:val="009F2679"/>
    <w:rsid w:val="009F26BC"/>
    <w:rsid w:val="009F2B3C"/>
    <w:rsid w:val="009F3129"/>
    <w:rsid w:val="009F33B7"/>
    <w:rsid w:val="009F36CF"/>
    <w:rsid w:val="009F37F6"/>
    <w:rsid w:val="009F3D8E"/>
    <w:rsid w:val="009F3DD4"/>
    <w:rsid w:val="009F405E"/>
    <w:rsid w:val="009F43C2"/>
    <w:rsid w:val="009F48A0"/>
    <w:rsid w:val="009F4D0A"/>
    <w:rsid w:val="009F4DD9"/>
    <w:rsid w:val="009F4ED2"/>
    <w:rsid w:val="009F513B"/>
    <w:rsid w:val="009F569A"/>
    <w:rsid w:val="009F5A60"/>
    <w:rsid w:val="009F5C68"/>
    <w:rsid w:val="009F5CAD"/>
    <w:rsid w:val="009F6212"/>
    <w:rsid w:val="009F63F0"/>
    <w:rsid w:val="009F688E"/>
    <w:rsid w:val="009F69DD"/>
    <w:rsid w:val="009F6A0E"/>
    <w:rsid w:val="009F702C"/>
    <w:rsid w:val="009F7340"/>
    <w:rsid w:val="009F745C"/>
    <w:rsid w:val="009F7689"/>
    <w:rsid w:val="009F76C4"/>
    <w:rsid w:val="009F77D0"/>
    <w:rsid w:val="009F79A0"/>
    <w:rsid w:val="009F7A74"/>
    <w:rsid w:val="009F7A9A"/>
    <w:rsid w:val="009F7B86"/>
    <w:rsid w:val="009F7BC5"/>
    <w:rsid w:val="00A00497"/>
    <w:rsid w:val="00A004DC"/>
    <w:rsid w:val="00A00500"/>
    <w:rsid w:val="00A005A4"/>
    <w:rsid w:val="00A00ADA"/>
    <w:rsid w:val="00A00D3E"/>
    <w:rsid w:val="00A00E33"/>
    <w:rsid w:val="00A00F30"/>
    <w:rsid w:val="00A0111A"/>
    <w:rsid w:val="00A01794"/>
    <w:rsid w:val="00A01808"/>
    <w:rsid w:val="00A01947"/>
    <w:rsid w:val="00A01EF5"/>
    <w:rsid w:val="00A027F5"/>
    <w:rsid w:val="00A02877"/>
    <w:rsid w:val="00A028F9"/>
    <w:rsid w:val="00A02D82"/>
    <w:rsid w:val="00A02DDE"/>
    <w:rsid w:val="00A02F8E"/>
    <w:rsid w:val="00A03131"/>
    <w:rsid w:val="00A03213"/>
    <w:rsid w:val="00A0331F"/>
    <w:rsid w:val="00A0361C"/>
    <w:rsid w:val="00A036D9"/>
    <w:rsid w:val="00A03870"/>
    <w:rsid w:val="00A0390E"/>
    <w:rsid w:val="00A03A28"/>
    <w:rsid w:val="00A03B14"/>
    <w:rsid w:val="00A03B38"/>
    <w:rsid w:val="00A03B7D"/>
    <w:rsid w:val="00A03DB4"/>
    <w:rsid w:val="00A03E40"/>
    <w:rsid w:val="00A0483B"/>
    <w:rsid w:val="00A0483F"/>
    <w:rsid w:val="00A04B56"/>
    <w:rsid w:val="00A04B90"/>
    <w:rsid w:val="00A04C03"/>
    <w:rsid w:val="00A04D57"/>
    <w:rsid w:val="00A04D7D"/>
    <w:rsid w:val="00A0503D"/>
    <w:rsid w:val="00A05211"/>
    <w:rsid w:val="00A0529D"/>
    <w:rsid w:val="00A0555F"/>
    <w:rsid w:val="00A057CE"/>
    <w:rsid w:val="00A05DD0"/>
    <w:rsid w:val="00A05EA1"/>
    <w:rsid w:val="00A060C0"/>
    <w:rsid w:val="00A063DC"/>
    <w:rsid w:val="00A06459"/>
    <w:rsid w:val="00A065D4"/>
    <w:rsid w:val="00A066A8"/>
    <w:rsid w:val="00A066FA"/>
    <w:rsid w:val="00A067BA"/>
    <w:rsid w:val="00A069CB"/>
    <w:rsid w:val="00A06C29"/>
    <w:rsid w:val="00A06E7F"/>
    <w:rsid w:val="00A07887"/>
    <w:rsid w:val="00A07943"/>
    <w:rsid w:val="00A07AB3"/>
    <w:rsid w:val="00A07BE5"/>
    <w:rsid w:val="00A1016E"/>
    <w:rsid w:val="00A10654"/>
    <w:rsid w:val="00A106D9"/>
    <w:rsid w:val="00A10BBF"/>
    <w:rsid w:val="00A10BE0"/>
    <w:rsid w:val="00A10D44"/>
    <w:rsid w:val="00A10DAE"/>
    <w:rsid w:val="00A10E17"/>
    <w:rsid w:val="00A10E2B"/>
    <w:rsid w:val="00A10F3F"/>
    <w:rsid w:val="00A1131B"/>
    <w:rsid w:val="00A1145E"/>
    <w:rsid w:val="00A11638"/>
    <w:rsid w:val="00A11A08"/>
    <w:rsid w:val="00A11AD3"/>
    <w:rsid w:val="00A11B5A"/>
    <w:rsid w:val="00A11C7D"/>
    <w:rsid w:val="00A11CA0"/>
    <w:rsid w:val="00A11CCA"/>
    <w:rsid w:val="00A11DDD"/>
    <w:rsid w:val="00A12080"/>
    <w:rsid w:val="00A12239"/>
    <w:rsid w:val="00A122B2"/>
    <w:rsid w:val="00A12347"/>
    <w:rsid w:val="00A123DB"/>
    <w:rsid w:val="00A124D6"/>
    <w:rsid w:val="00A125F9"/>
    <w:rsid w:val="00A127AC"/>
    <w:rsid w:val="00A128C2"/>
    <w:rsid w:val="00A128DC"/>
    <w:rsid w:val="00A12A83"/>
    <w:rsid w:val="00A12A96"/>
    <w:rsid w:val="00A12A97"/>
    <w:rsid w:val="00A12C27"/>
    <w:rsid w:val="00A12D19"/>
    <w:rsid w:val="00A12E84"/>
    <w:rsid w:val="00A12E92"/>
    <w:rsid w:val="00A130E1"/>
    <w:rsid w:val="00A1311F"/>
    <w:rsid w:val="00A132E5"/>
    <w:rsid w:val="00A134A7"/>
    <w:rsid w:val="00A1365A"/>
    <w:rsid w:val="00A13C37"/>
    <w:rsid w:val="00A13DA9"/>
    <w:rsid w:val="00A13DF8"/>
    <w:rsid w:val="00A13EC5"/>
    <w:rsid w:val="00A13ED2"/>
    <w:rsid w:val="00A13EE8"/>
    <w:rsid w:val="00A13F19"/>
    <w:rsid w:val="00A13F1F"/>
    <w:rsid w:val="00A1410F"/>
    <w:rsid w:val="00A1417B"/>
    <w:rsid w:val="00A14242"/>
    <w:rsid w:val="00A14926"/>
    <w:rsid w:val="00A14A23"/>
    <w:rsid w:val="00A14AC4"/>
    <w:rsid w:val="00A14AD9"/>
    <w:rsid w:val="00A14BA6"/>
    <w:rsid w:val="00A14BBB"/>
    <w:rsid w:val="00A14D7F"/>
    <w:rsid w:val="00A15088"/>
    <w:rsid w:val="00A15118"/>
    <w:rsid w:val="00A1554B"/>
    <w:rsid w:val="00A15581"/>
    <w:rsid w:val="00A1573B"/>
    <w:rsid w:val="00A158C3"/>
    <w:rsid w:val="00A15A21"/>
    <w:rsid w:val="00A15A34"/>
    <w:rsid w:val="00A15D36"/>
    <w:rsid w:val="00A15E40"/>
    <w:rsid w:val="00A15F61"/>
    <w:rsid w:val="00A161F1"/>
    <w:rsid w:val="00A16327"/>
    <w:rsid w:val="00A164C1"/>
    <w:rsid w:val="00A1651D"/>
    <w:rsid w:val="00A16CDD"/>
    <w:rsid w:val="00A16DE2"/>
    <w:rsid w:val="00A16E3E"/>
    <w:rsid w:val="00A17500"/>
    <w:rsid w:val="00A1756F"/>
    <w:rsid w:val="00A17682"/>
    <w:rsid w:val="00A17774"/>
    <w:rsid w:val="00A177C2"/>
    <w:rsid w:val="00A177E5"/>
    <w:rsid w:val="00A17960"/>
    <w:rsid w:val="00A179F5"/>
    <w:rsid w:val="00A17B03"/>
    <w:rsid w:val="00A17B9E"/>
    <w:rsid w:val="00A2033E"/>
    <w:rsid w:val="00A205A9"/>
    <w:rsid w:val="00A2094E"/>
    <w:rsid w:val="00A20DA8"/>
    <w:rsid w:val="00A20E3F"/>
    <w:rsid w:val="00A20E67"/>
    <w:rsid w:val="00A20FB1"/>
    <w:rsid w:val="00A21090"/>
    <w:rsid w:val="00A2116F"/>
    <w:rsid w:val="00A213A6"/>
    <w:rsid w:val="00A213D9"/>
    <w:rsid w:val="00A21687"/>
    <w:rsid w:val="00A2169C"/>
    <w:rsid w:val="00A2183B"/>
    <w:rsid w:val="00A2198A"/>
    <w:rsid w:val="00A21B4C"/>
    <w:rsid w:val="00A21D5E"/>
    <w:rsid w:val="00A21E5A"/>
    <w:rsid w:val="00A21E88"/>
    <w:rsid w:val="00A21F62"/>
    <w:rsid w:val="00A22084"/>
    <w:rsid w:val="00A223C9"/>
    <w:rsid w:val="00A22E09"/>
    <w:rsid w:val="00A22E6A"/>
    <w:rsid w:val="00A22EF6"/>
    <w:rsid w:val="00A22F78"/>
    <w:rsid w:val="00A22FB7"/>
    <w:rsid w:val="00A22FD7"/>
    <w:rsid w:val="00A2323E"/>
    <w:rsid w:val="00A234BF"/>
    <w:rsid w:val="00A235C0"/>
    <w:rsid w:val="00A2378B"/>
    <w:rsid w:val="00A23885"/>
    <w:rsid w:val="00A239BD"/>
    <w:rsid w:val="00A23B13"/>
    <w:rsid w:val="00A23DC7"/>
    <w:rsid w:val="00A23EFD"/>
    <w:rsid w:val="00A2438B"/>
    <w:rsid w:val="00A24980"/>
    <w:rsid w:val="00A24C36"/>
    <w:rsid w:val="00A25139"/>
    <w:rsid w:val="00A251A3"/>
    <w:rsid w:val="00A251C3"/>
    <w:rsid w:val="00A257C0"/>
    <w:rsid w:val="00A259A5"/>
    <w:rsid w:val="00A25A72"/>
    <w:rsid w:val="00A25B0F"/>
    <w:rsid w:val="00A25C22"/>
    <w:rsid w:val="00A26382"/>
    <w:rsid w:val="00A26590"/>
    <w:rsid w:val="00A2660B"/>
    <w:rsid w:val="00A266EB"/>
    <w:rsid w:val="00A26715"/>
    <w:rsid w:val="00A26898"/>
    <w:rsid w:val="00A2694E"/>
    <w:rsid w:val="00A26A7B"/>
    <w:rsid w:val="00A26B03"/>
    <w:rsid w:val="00A26C29"/>
    <w:rsid w:val="00A26F47"/>
    <w:rsid w:val="00A271FE"/>
    <w:rsid w:val="00A272C2"/>
    <w:rsid w:val="00A27373"/>
    <w:rsid w:val="00A273E6"/>
    <w:rsid w:val="00A27967"/>
    <w:rsid w:val="00A27A0C"/>
    <w:rsid w:val="00A27A61"/>
    <w:rsid w:val="00A27D5E"/>
    <w:rsid w:val="00A27E64"/>
    <w:rsid w:val="00A27EF3"/>
    <w:rsid w:val="00A30492"/>
    <w:rsid w:val="00A305FA"/>
    <w:rsid w:val="00A3060B"/>
    <w:rsid w:val="00A30677"/>
    <w:rsid w:val="00A307D3"/>
    <w:rsid w:val="00A30916"/>
    <w:rsid w:val="00A30955"/>
    <w:rsid w:val="00A30AF9"/>
    <w:rsid w:val="00A30B99"/>
    <w:rsid w:val="00A30D23"/>
    <w:rsid w:val="00A30F4B"/>
    <w:rsid w:val="00A30F7E"/>
    <w:rsid w:val="00A30FE4"/>
    <w:rsid w:val="00A3125B"/>
    <w:rsid w:val="00A312F5"/>
    <w:rsid w:val="00A31685"/>
    <w:rsid w:val="00A316A6"/>
    <w:rsid w:val="00A319B2"/>
    <w:rsid w:val="00A31D21"/>
    <w:rsid w:val="00A31DDF"/>
    <w:rsid w:val="00A31EA0"/>
    <w:rsid w:val="00A31F69"/>
    <w:rsid w:val="00A3246D"/>
    <w:rsid w:val="00A32620"/>
    <w:rsid w:val="00A32765"/>
    <w:rsid w:val="00A32961"/>
    <w:rsid w:val="00A32B32"/>
    <w:rsid w:val="00A32B84"/>
    <w:rsid w:val="00A32CC0"/>
    <w:rsid w:val="00A32CD5"/>
    <w:rsid w:val="00A32F33"/>
    <w:rsid w:val="00A32FB8"/>
    <w:rsid w:val="00A3343D"/>
    <w:rsid w:val="00A33980"/>
    <w:rsid w:val="00A33E01"/>
    <w:rsid w:val="00A33F79"/>
    <w:rsid w:val="00A34028"/>
    <w:rsid w:val="00A34323"/>
    <w:rsid w:val="00A34A3D"/>
    <w:rsid w:val="00A34D9C"/>
    <w:rsid w:val="00A34E22"/>
    <w:rsid w:val="00A34F76"/>
    <w:rsid w:val="00A34FFD"/>
    <w:rsid w:val="00A35095"/>
    <w:rsid w:val="00A3537B"/>
    <w:rsid w:val="00A3575D"/>
    <w:rsid w:val="00A35832"/>
    <w:rsid w:val="00A35C1B"/>
    <w:rsid w:val="00A35D73"/>
    <w:rsid w:val="00A35D95"/>
    <w:rsid w:val="00A35FDF"/>
    <w:rsid w:val="00A35FF8"/>
    <w:rsid w:val="00A35FFB"/>
    <w:rsid w:val="00A360CC"/>
    <w:rsid w:val="00A3676A"/>
    <w:rsid w:val="00A368A9"/>
    <w:rsid w:val="00A36A70"/>
    <w:rsid w:val="00A36C74"/>
    <w:rsid w:val="00A36D44"/>
    <w:rsid w:val="00A37074"/>
    <w:rsid w:val="00A371A1"/>
    <w:rsid w:val="00A376BE"/>
    <w:rsid w:val="00A37892"/>
    <w:rsid w:val="00A37D0F"/>
    <w:rsid w:val="00A40005"/>
    <w:rsid w:val="00A40262"/>
    <w:rsid w:val="00A40263"/>
    <w:rsid w:val="00A402F3"/>
    <w:rsid w:val="00A4059F"/>
    <w:rsid w:val="00A406C1"/>
    <w:rsid w:val="00A4075B"/>
    <w:rsid w:val="00A407B5"/>
    <w:rsid w:val="00A40E55"/>
    <w:rsid w:val="00A40F5D"/>
    <w:rsid w:val="00A4125D"/>
    <w:rsid w:val="00A4172A"/>
    <w:rsid w:val="00A41A55"/>
    <w:rsid w:val="00A41C4E"/>
    <w:rsid w:val="00A41EAB"/>
    <w:rsid w:val="00A42037"/>
    <w:rsid w:val="00A42A47"/>
    <w:rsid w:val="00A42C0F"/>
    <w:rsid w:val="00A42CCA"/>
    <w:rsid w:val="00A42F31"/>
    <w:rsid w:val="00A430CA"/>
    <w:rsid w:val="00A4322D"/>
    <w:rsid w:val="00A433DF"/>
    <w:rsid w:val="00A436AF"/>
    <w:rsid w:val="00A4373E"/>
    <w:rsid w:val="00A438CE"/>
    <w:rsid w:val="00A43BEF"/>
    <w:rsid w:val="00A43EA4"/>
    <w:rsid w:val="00A4409D"/>
    <w:rsid w:val="00A440AC"/>
    <w:rsid w:val="00A441C5"/>
    <w:rsid w:val="00A443B3"/>
    <w:rsid w:val="00A445C1"/>
    <w:rsid w:val="00A448B8"/>
    <w:rsid w:val="00A44D6A"/>
    <w:rsid w:val="00A44DB3"/>
    <w:rsid w:val="00A44EBB"/>
    <w:rsid w:val="00A4525A"/>
    <w:rsid w:val="00A45280"/>
    <w:rsid w:val="00A453E3"/>
    <w:rsid w:val="00A45510"/>
    <w:rsid w:val="00A45767"/>
    <w:rsid w:val="00A45C20"/>
    <w:rsid w:val="00A45E7B"/>
    <w:rsid w:val="00A45F04"/>
    <w:rsid w:val="00A460DA"/>
    <w:rsid w:val="00A460F8"/>
    <w:rsid w:val="00A4620A"/>
    <w:rsid w:val="00A4638A"/>
    <w:rsid w:val="00A466F1"/>
    <w:rsid w:val="00A46BB5"/>
    <w:rsid w:val="00A46C13"/>
    <w:rsid w:val="00A46E5A"/>
    <w:rsid w:val="00A46FE2"/>
    <w:rsid w:val="00A4712B"/>
    <w:rsid w:val="00A47565"/>
    <w:rsid w:val="00A47A7E"/>
    <w:rsid w:val="00A47A9E"/>
    <w:rsid w:val="00A47B60"/>
    <w:rsid w:val="00A47E7B"/>
    <w:rsid w:val="00A47F9E"/>
    <w:rsid w:val="00A50009"/>
    <w:rsid w:val="00A5005F"/>
    <w:rsid w:val="00A5013E"/>
    <w:rsid w:val="00A5016E"/>
    <w:rsid w:val="00A502D8"/>
    <w:rsid w:val="00A502D9"/>
    <w:rsid w:val="00A503E2"/>
    <w:rsid w:val="00A505B6"/>
    <w:rsid w:val="00A50765"/>
    <w:rsid w:val="00A50A22"/>
    <w:rsid w:val="00A50C60"/>
    <w:rsid w:val="00A5108A"/>
    <w:rsid w:val="00A511E7"/>
    <w:rsid w:val="00A512B3"/>
    <w:rsid w:val="00A516A7"/>
    <w:rsid w:val="00A516CD"/>
    <w:rsid w:val="00A5174E"/>
    <w:rsid w:val="00A5177F"/>
    <w:rsid w:val="00A51C5B"/>
    <w:rsid w:val="00A520F8"/>
    <w:rsid w:val="00A5216B"/>
    <w:rsid w:val="00A5217C"/>
    <w:rsid w:val="00A5254A"/>
    <w:rsid w:val="00A52555"/>
    <w:rsid w:val="00A52D96"/>
    <w:rsid w:val="00A52FE4"/>
    <w:rsid w:val="00A53269"/>
    <w:rsid w:val="00A532C7"/>
    <w:rsid w:val="00A534BA"/>
    <w:rsid w:val="00A5363F"/>
    <w:rsid w:val="00A538C0"/>
    <w:rsid w:val="00A53C13"/>
    <w:rsid w:val="00A540C4"/>
    <w:rsid w:val="00A54314"/>
    <w:rsid w:val="00A5461D"/>
    <w:rsid w:val="00A5462C"/>
    <w:rsid w:val="00A54966"/>
    <w:rsid w:val="00A549D8"/>
    <w:rsid w:val="00A54A12"/>
    <w:rsid w:val="00A54C19"/>
    <w:rsid w:val="00A55170"/>
    <w:rsid w:val="00A551EB"/>
    <w:rsid w:val="00A554FD"/>
    <w:rsid w:val="00A55514"/>
    <w:rsid w:val="00A556A7"/>
    <w:rsid w:val="00A55A69"/>
    <w:rsid w:val="00A56130"/>
    <w:rsid w:val="00A565D6"/>
    <w:rsid w:val="00A56755"/>
    <w:rsid w:val="00A567D5"/>
    <w:rsid w:val="00A56967"/>
    <w:rsid w:val="00A56968"/>
    <w:rsid w:val="00A56A19"/>
    <w:rsid w:val="00A56BCA"/>
    <w:rsid w:val="00A56DA0"/>
    <w:rsid w:val="00A56F73"/>
    <w:rsid w:val="00A572E0"/>
    <w:rsid w:val="00A574C7"/>
    <w:rsid w:val="00A57676"/>
    <w:rsid w:val="00A5769E"/>
    <w:rsid w:val="00A578D4"/>
    <w:rsid w:val="00A578EE"/>
    <w:rsid w:val="00A579B8"/>
    <w:rsid w:val="00A579C7"/>
    <w:rsid w:val="00A57AC4"/>
    <w:rsid w:val="00A57CBC"/>
    <w:rsid w:val="00A57E0B"/>
    <w:rsid w:val="00A57E66"/>
    <w:rsid w:val="00A57FEE"/>
    <w:rsid w:val="00A6001B"/>
    <w:rsid w:val="00A60147"/>
    <w:rsid w:val="00A60679"/>
    <w:rsid w:val="00A6073F"/>
    <w:rsid w:val="00A60783"/>
    <w:rsid w:val="00A60F01"/>
    <w:rsid w:val="00A6106D"/>
    <w:rsid w:val="00A610FD"/>
    <w:rsid w:val="00A61429"/>
    <w:rsid w:val="00A615BC"/>
    <w:rsid w:val="00A616AE"/>
    <w:rsid w:val="00A61FE2"/>
    <w:rsid w:val="00A62018"/>
    <w:rsid w:val="00A62142"/>
    <w:rsid w:val="00A62633"/>
    <w:rsid w:val="00A62718"/>
    <w:rsid w:val="00A627A7"/>
    <w:rsid w:val="00A62808"/>
    <w:rsid w:val="00A6290D"/>
    <w:rsid w:val="00A62A5C"/>
    <w:rsid w:val="00A62BF6"/>
    <w:rsid w:val="00A62D19"/>
    <w:rsid w:val="00A631DC"/>
    <w:rsid w:val="00A634E0"/>
    <w:rsid w:val="00A634E1"/>
    <w:rsid w:val="00A63E66"/>
    <w:rsid w:val="00A63E75"/>
    <w:rsid w:val="00A63F44"/>
    <w:rsid w:val="00A64213"/>
    <w:rsid w:val="00A642F7"/>
    <w:rsid w:val="00A6432F"/>
    <w:rsid w:val="00A64554"/>
    <w:rsid w:val="00A6515F"/>
    <w:rsid w:val="00A652DE"/>
    <w:rsid w:val="00A65381"/>
    <w:rsid w:val="00A654F9"/>
    <w:rsid w:val="00A656D4"/>
    <w:rsid w:val="00A65918"/>
    <w:rsid w:val="00A65E46"/>
    <w:rsid w:val="00A6636B"/>
    <w:rsid w:val="00A66371"/>
    <w:rsid w:val="00A663B9"/>
    <w:rsid w:val="00A6670F"/>
    <w:rsid w:val="00A66A17"/>
    <w:rsid w:val="00A66A78"/>
    <w:rsid w:val="00A66DDC"/>
    <w:rsid w:val="00A66E49"/>
    <w:rsid w:val="00A67294"/>
    <w:rsid w:val="00A6745E"/>
    <w:rsid w:val="00A6754C"/>
    <w:rsid w:val="00A676CF"/>
    <w:rsid w:val="00A6787B"/>
    <w:rsid w:val="00A678B7"/>
    <w:rsid w:val="00A6794E"/>
    <w:rsid w:val="00A67C83"/>
    <w:rsid w:val="00A67CD1"/>
    <w:rsid w:val="00A67ED4"/>
    <w:rsid w:val="00A67FB7"/>
    <w:rsid w:val="00A700FD"/>
    <w:rsid w:val="00A70241"/>
    <w:rsid w:val="00A70404"/>
    <w:rsid w:val="00A706B8"/>
    <w:rsid w:val="00A707AD"/>
    <w:rsid w:val="00A70858"/>
    <w:rsid w:val="00A70884"/>
    <w:rsid w:val="00A70F2A"/>
    <w:rsid w:val="00A71014"/>
    <w:rsid w:val="00A7107F"/>
    <w:rsid w:val="00A7119A"/>
    <w:rsid w:val="00A712FA"/>
    <w:rsid w:val="00A7132E"/>
    <w:rsid w:val="00A71572"/>
    <w:rsid w:val="00A7168F"/>
    <w:rsid w:val="00A71700"/>
    <w:rsid w:val="00A71756"/>
    <w:rsid w:val="00A717FC"/>
    <w:rsid w:val="00A71FA6"/>
    <w:rsid w:val="00A71FE2"/>
    <w:rsid w:val="00A724FC"/>
    <w:rsid w:val="00A72591"/>
    <w:rsid w:val="00A7275C"/>
    <w:rsid w:val="00A72A7B"/>
    <w:rsid w:val="00A72AF0"/>
    <w:rsid w:val="00A72DCE"/>
    <w:rsid w:val="00A7300B"/>
    <w:rsid w:val="00A7308E"/>
    <w:rsid w:val="00A730E9"/>
    <w:rsid w:val="00A733D7"/>
    <w:rsid w:val="00A73529"/>
    <w:rsid w:val="00A738B7"/>
    <w:rsid w:val="00A73A13"/>
    <w:rsid w:val="00A73B56"/>
    <w:rsid w:val="00A73E75"/>
    <w:rsid w:val="00A73FE2"/>
    <w:rsid w:val="00A74305"/>
    <w:rsid w:val="00A74AB4"/>
    <w:rsid w:val="00A74C4D"/>
    <w:rsid w:val="00A750AF"/>
    <w:rsid w:val="00A755F2"/>
    <w:rsid w:val="00A75604"/>
    <w:rsid w:val="00A757BC"/>
    <w:rsid w:val="00A75C0C"/>
    <w:rsid w:val="00A75DC1"/>
    <w:rsid w:val="00A75E2B"/>
    <w:rsid w:val="00A75E93"/>
    <w:rsid w:val="00A75EF6"/>
    <w:rsid w:val="00A75EF7"/>
    <w:rsid w:val="00A75FB0"/>
    <w:rsid w:val="00A76299"/>
    <w:rsid w:val="00A76532"/>
    <w:rsid w:val="00A76666"/>
    <w:rsid w:val="00A768F3"/>
    <w:rsid w:val="00A76A5D"/>
    <w:rsid w:val="00A76BEE"/>
    <w:rsid w:val="00A76EE2"/>
    <w:rsid w:val="00A77107"/>
    <w:rsid w:val="00A7712E"/>
    <w:rsid w:val="00A7742C"/>
    <w:rsid w:val="00A774BC"/>
    <w:rsid w:val="00A775BF"/>
    <w:rsid w:val="00A77753"/>
    <w:rsid w:val="00A77C40"/>
    <w:rsid w:val="00A77CBE"/>
    <w:rsid w:val="00A77E33"/>
    <w:rsid w:val="00A77FE9"/>
    <w:rsid w:val="00A77FEC"/>
    <w:rsid w:val="00A8007D"/>
    <w:rsid w:val="00A80184"/>
    <w:rsid w:val="00A80194"/>
    <w:rsid w:val="00A802F6"/>
    <w:rsid w:val="00A803C3"/>
    <w:rsid w:val="00A804A2"/>
    <w:rsid w:val="00A80A30"/>
    <w:rsid w:val="00A80A37"/>
    <w:rsid w:val="00A80CAE"/>
    <w:rsid w:val="00A80D96"/>
    <w:rsid w:val="00A80F78"/>
    <w:rsid w:val="00A810F9"/>
    <w:rsid w:val="00A8110E"/>
    <w:rsid w:val="00A812ED"/>
    <w:rsid w:val="00A81324"/>
    <w:rsid w:val="00A8174E"/>
    <w:rsid w:val="00A81E86"/>
    <w:rsid w:val="00A820BE"/>
    <w:rsid w:val="00A8234E"/>
    <w:rsid w:val="00A823FF"/>
    <w:rsid w:val="00A82473"/>
    <w:rsid w:val="00A82490"/>
    <w:rsid w:val="00A82919"/>
    <w:rsid w:val="00A82B98"/>
    <w:rsid w:val="00A82E30"/>
    <w:rsid w:val="00A82E9A"/>
    <w:rsid w:val="00A82F15"/>
    <w:rsid w:val="00A82FA3"/>
    <w:rsid w:val="00A830AE"/>
    <w:rsid w:val="00A83458"/>
    <w:rsid w:val="00A83594"/>
    <w:rsid w:val="00A836E5"/>
    <w:rsid w:val="00A83C76"/>
    <w:rsid w:val="00A84214"/>
    <w:rsid w:val="00A845E8"/>
    <w:rsid w:val="00A84A3D"/>
    <w:rsid w:val="00A84A7B"/>
    <w:rsid w:val="00A84B07"/>
    <w:rsid w:val="00A85054"/>
    <w:rsid w:val="00A85215"/>
    <w:rsid w:val="00A8546B"/>
    <w:rsid w:val="00A8594F"/>
    <w:rsid w:val="00A859BA"/>
    <w:rsid w:val="00A85E8E"/>
    <w:rsid w:val="00A86420"/>
    <w:rsid w:val="00A8648C"/>
    <w:rsid w:val="00A86563"/>
    <w:rsid w:val="00A8679A"/>
    <w:rsid w:val="00A86BD5"/>
    <w:rsid w:val="00A86D42"/>
    <w:rsid w:val="00A86EBE"/>
    <w:rsid w:val="00A87064"/>
    <w:rsid w:val="00A87231"/>
    <w:rsid w:val="00A8775E"/>
    <w:rsid w:val="00A877B6"/>
    <w:rsid w:val="00A877D8"/>
    <w:rsid w:val="00A87D00"/>
    <w:rsid w:val="00A87D7D"/>
    <w:rsid w:val="00A904FD"/>
    <w:rsid w:val="00A905A2"/>
    <w:rsid w:val="00A905CC"/>
    <w:rsid w:val="00A905F5"/>
    <w:rsid w:val="00A90897"/>
    <w:rsid w:val="00A9097D"/>
    <w:rsid w:val="00A90D31"/>
    <w:rsid w:val="00A90D38"/>
    <w:rsid w:val="00A90E93"/>
    <w:rsid w:val="00A918DF"/>
    <w:rsid w:val="00A91B27"/>
    <w:rsid w:val="00A91BCB"/>
    <w:rsid w:val="00A91CA6"/>
    <w:rsid w:val="00A91F8D"/>
    <w:rsid w:val="00A92143"/>
    <w:rsid w:val="00A92464"/>
    <w:rsid w:val="00A924D2"/>
    <w:rsid w:val="00A92632"/>
    <w:rsid w:val="00A926CE"/>
    <w:rsid w:val="00A926E4"/>
    <w:rsid w:val="00A92B18"/>
    <w:rsid w:val="00A92B59"/>
    <w:rsid w:val="00A92C87"/>
    <w:rsid w:val="00A92CD0"/>
    <w:rsid w:val="00A92EDA"/>
    <w:rsid w:val="00A92FFC"/>
    <w:rsid w:val="00A93070"/>
    <w:rsid w:val="00A932C8"/>
    <w:rsid w:val="00A932D8"/>
    <w:rsid w:val="00A933D1"/>
    <w:rsid w:val="00A93495"/>
    <w:rsid w:val="00A93580"/>
    <w:rsid w:val="00A93751"/>
    <w:rsid w:val="00A937E8"/>
    <w:rsid w:val="00A93AEB"/>
    <w:rsid w:val="00A93F34"/>
    <w:rsid w:val="00A942A9"/>
    <w:rsid w:val="00A94CD6"/>
    <w:rsid w:val="00A951D0"/>
    <w:rsid w:val="00A9597E"/>
    <w:rsid w:val="00A95EDC"/>
    <w:rsid w:val="00A962D7"/>
    <w:rsid w:val="00A963CE"/>
    <w:rsid w:val="00A96481"/>
    <w:rsid w:val="00A96679"/>
    <w:rsid w:val="00A9668E"/>
    <w:rsid w:val="00A9678B"/>
    <w:rsid w:val="00A96876"/>
    <w:rsid w:val="00A96A87"/>
    <w:rsid w:val="00A96D81"/>
    <w:rsid w:val="00A96E96"/>
    <w:rsid w:val="00A9700D"/>
    <w:rsid w:val="00A97328"/>
    <w:rsid w:val="00A9740E"/>
    <w:rsid w:val="00A9750B"/>
    <w:rsid w:val="00AA043C"/>
    <w:rsid w:val="00AA0441"/>
    <w:rsid w:val="00AA07D1"/>
    <w:rsid w:val="00AA07F2"/>
    <w:rsid w:val="00AA080F"/>
    <w:rsid w:val="00AA0C70"/>
    <w:rsid w:val="00AA1096"/>
    <w:rsid w:val="00AA12BA"/>
    <w:rsid w:val="00AA1372"/>
    <w:rsid w:val="00AA1461"/>
    <w:rsid w:val="00AA1671"/>
    <w:rsid w:val="00AA18F0"/>
    <w:rsid w:val="00AA1959"/>
    <w:rsid w:val="00AA1AC1"/>
    <w:rsid w:val="00AA1C68"/>
    <w:rsid w:val="00AA1F32"/>
    <w:rsid w:val="00AA2129"/>
    <w:rsid w:val="00AA2299"/>
    <w:rsid w:val="00AA2338"/>
    <w:rsid w:val="00AA2569"/>
    <w:rsid w:val="00AA2585"/>
    <w:rsid w:val="00AA2BFC"/>
    <w:rsid w:val="00AA2E2A"/>
    <w:rsid w:val="00AA2E6B"/>
    <w:rsid w:val="00AA33A1"/>
    <w:rsid w:val="00AA3445"/>
    <w:rsid w:val="00AA3531"/>
    <w:rsid w:val="00AA3623"/>
    <w:rsid w:val="00AA3781"/>
    <w:rsid w:val="00AA3BA7"/>
    <w:rsid w:val="00AA3CA5"/>
    <w:rsid w:val="00AA3DD7"/>
    <w:rsid w:val="00AA3DEA"/>
    <w:rsid w:val="00AA3E24"/>
    <w:rsid w:val="00AA3E3B"/>
    <w:rsid w:val="00AA40B2"/>
    <w:rsid w:val="00AA4150"/>
    <w:rsid w:val="00AA44CC"/>
    <w:rsid w:val="00AA4914"/>
    <w:rsid w:val="00AA4AF0"/>
    <w:rsid w:val="00AA4D5E"/>
    <w:rsid w:val="00AA5083"/>
    <w:rsid w:val="00AA539C"/>
    <w:rsid w:val="00AA53E4"/>
    <w:rsid w:val="00AA5980"/>
    <w:rsid w:val="00AA5B80"/>
    <w:rsid w:val="00AA5C39"/>
    <w:rsid w:val="00AA5D63"/>
    <w:rsid w:val="00AA6215"/>
    <w:rsid w:val="00AA621B"/>
    <w:rsid w:val="00AA6289"/>
    <w:rsid w:val="00AA6647"/>
    <w:rsid w:val="00AA684C"/>
    <w:rsid w:val="00AA6B20"/>
    <w:rsid w:val="00AA6BAB"/>
    <w:rsid w:val="00AA6D06"/>
    <w:rsid w:val="00AA6E38"/>
    <w:rsid w:val="00AA6EAC"/>
    <w:rsid w:val="00AA6F65"/>
    <w:rsid w:val="00AA6FED"/>
    <w:rsid w:val="00AA727E"/>
    <w:rsid w:val="00AA73FD"/>
    <w:rsid w:val="00AA76B1"/>
    <w:rsid w:val="00AA78F0"/>
    <w:rsid w:val="00AA7AFF"/>
    <w:rsid w:val="00AA7ED7"/>
    <w:rsid w:val="00AA7FF2"/>
    <w:rsid w:val="00AB03C9"/>
    <w:rsid w:val="00AB0A27"/>
    <w:rsid w:val="00AB0C9D"/>
    <w:rsid w:val="00AB12F2"/>
    <w:rsid w:val="00AB1424"/>
    <w:rsid w:val="00AB1566"/>
    <w:rsid w:val="00AB17DD"/>
    <w:rsid w:val="00AB187E"/>
    <w:rsid w:val="00AB1C0D"/>
    <w:rsid w:val="00AB1CE4"/>
    <w:rsid w:val="00AB1D39"/>
    <w:rsid w:val="00AB1E87"/>
    <w:rsid w:val="00AB1EE0"/>
    <w:rsid w:val="00AB2256"/>
    <w:rsid w:val="00AB24D4"/>
    <w:rsid w:val="00AB260F"/>
    <w:rsid w:val="00AB26B0"/>
    <w:rsid w:val="00AB2AA6"/>
    <w:rsid w:val="00AB2BCF"/>
    <w:rsid w:val="00AB2FDC"/>
    <w:rsid w:val="00AB311C"/>
    <w:rsid w:val="00AB3467"/>
    <w:rsid w:val="00AB382A"/>
    <w:rsid w:val="00AB38D3"/>
    <w:rsid w:val="00AB3D1F"/>
    <w:rsid w:val="00AB3E35"/>
    <w:rsid w:val="00AB3F01"/>
    <w:rsid w:val="00AB3F42"/>
    <w:rsid w:val="00AB400A"/>
    <w:rsid w:val="00AB407B"/>
    <w:rsid w:val="00AB45B9"/>
    <w:rsid w:val="00AB45C5"/>
    <w:rsid w:val="00AB4893"/>
    <w:rsid w:val="00AB4D64"/>
    <w:rsid w:val="00AB4E4B"/>
    <w:rsid w:val="00AB4FD1"/>
    <w:rsid w:val="00AB51D3"/>
    <w:rsid w:val="00AB560F"/>
    <w:rsid w:val="00AB572A"/>
    <w:rsid w:val="00AB59D2"/>
    <w:rsid w:val="00AB5C16"/>
    <w:rsid w:val="00AB5DC0"/>
    <w:rsid w:val="00AB5DE5"/>
    <w:rsid w:val="00AB5EC2"/>
    <w:rsid w:val="00AB630A"/>
    <w:rsid w:val="00AB6865"/>
    <w:rsid w:val="00AB687B"/>
    <w:rsid w:val="00AB6B34"/>
    <w:rsid w:val="00AB6E62"/>
    <w:rsid w:val="00AB729C"/>
    <w:rsid w:val="00AB741E"/>
    <w:rsid w:val="00AB744B"/>
    <w:rsid w:val="00AB7776"/>
    <w:rsid w:val="00AB778F"/>
    <w:rsid w:val="00AB77B1"/>
    <w:rsid w:val="00AB77D8"/>
    <w:rsid w:val="00AB7C8F"/>
    <w:rsid w:val="00AB7FAD"/>
    <w:rsid w:val="00AC004F"/>
    <w:rsid w:val="00AC02EC"/>
    <w:rsid w:val="00AC05F3"/>
    <w:rsid w:val="00AC05F8"/>
    <w:rsid w:val="00AC068D"/>
    <w:rsid w:val="00AC06E6"/>
    <w:rsid w:val="00AC07E6"/>
    <w:rsid w:val="00AC0AE0"/>
    <w:rsid w:val="00AC0B3D"/>
    <w:rsid w:val="00AC143A"/>
    <w:rsid w:val="00AC146E"/>
    <w:rsid w:val="00AC14FB"/>
    <w:rsid w:val="00AC1737"/>
    <w:rsid w:val="00AC1847"/>
    <w:rsid w:val="00AC1A7D"/>
    <w:rsid w:val="00AC1B87"/>
    <w:rsid w:val="00AC1D47"/>
    <w:rsid w:val="00AC1E53"/>
    <w:rsid w:val="00AC20F5"/>
    <w:rsid w:val="00AC2113"/>
    <w:rsid w:val="00AC2183"/>
    <w:rsid w:val="00AC2274"/>
    <w:rsid w:val="00AC2431"/>
    <w:rsid w:val="00AC24F0"/>
    <w:rsid w:val="00AC2692"/>
    <w:rsid w:val="00AC2A8B"/>
    <w:rsid w:val="00AC2B4F"/>
    <w:rsid w:val="00AC2C91"/>
    <w:rsid w:val="00AC2F2C"/>
    <w:rsid w:val="00AC312A"/>
    <w:rsid w:val="00AC326F"/>
    <w:rsid w:val="00AC362D"/>
    <w:rsid w:val="00AC36EF"/>
    <w:rsid w:val="00AC3FCF"/>
    <w:rsid w:val="00AC406B"/>
    <w:rsid w:val="00AC42FD"/>
    <w:rsid w:val="00AC4725"/>
    <w:rsid w:val="00AC48E3"/>
    <w:rsid w:val="00AC4967"/>
    <w:rsid w:val="00AC4C8F"/>
    <w:rsid w:val="00AC4FBE"/>
    <w:rsid w:val="00AC5067"/>
    <w:rsid w:val="00AC5383"/>
    <w:rsid w:val="00AC580A"/>
    <w:rsid w:val="00AC5A21"/>
    <w:rsid w:val="00AC5A25"/>
    <w:rsid w:val="00AC5C66"/>
    <w:rsid w:val="00AC5CF2"/>
    <w:rsid w:val="00AC5DE2"/>
    <w:rsid w:val="00AC5E4E"/>
    <w:rsid w:val="00AC5FE2"/>
    <w:rsid w:val="00AC6057"/>
    <w:rsid w:val="00AC6457"/>
    <w:rsid w:val="00AC65ED"/>
    <w:rsid w:val="00AC65FA"/>
    <w:rsid w:val="00AC663B"/>
    <w:rsid w:val="00AC69FB"/>
    <w:rsid w:val="00AC7104"/>
    <w:rsid w:val="00AC72B0"/>
    <w:rsid w:val="00AC732D"/>
    <w:rsid w:val="00AC7462"/>
    <w:rsid w:val="00AC77DC"/>
    <w:rsid w:val="00AC796D"/>
    <w:rsid w:val="00AC7A73"/>
    <w:rsid w:val="00AC7D1B"/>
    <w:rsid w:val="00AC7F05"/>
    <w:rsid w:val="00AD04F8"/>
    <w:rsid w:val="00AD07C6"/>
    <w:rsid w:val="00AD083E"/>
    <w:rsid w:val="00AD0A7E"/>
    <w:rsid w:val="00AD0BD0"/>
    <w:rsid w:val="00AD0DD6"/>
    <w:rsid w:val="00AD112B"/>
    <w:rsid w:val="00AD1476"/>
    <w:rsid w:val="00AD1D7F"/>
    <w:rsid w:val="00AD1DBE"/>
    <w:rsid w:val="00AD1DF2"/>
    <w:rsid w:val="00AD1FBB"/>
    <w:rsid w:val="00AD2001"/>
    <w:rsid w:val="00AD2072"/>
    <w:rsid w:val="00AD2672"/>
    <w:rsid w:val="00AD2818"/>
    <w:rsid w:val="00AD2BC4"/>
    <w:rsid w:val="00AD2C86"/>
    <w:rsid w:val="00AD2EBF"/>
    <w:rsid w:val="00AD2F54"/>
    <w:rsid w:val="00AD3072"/>
    <w:rsid w:val="00AD30B7"/>
    <w:rsid w:val="00AD3328"/>
    <w:rsid w:val="00AD36C5"/>
    <w:rsid w:val="00AD3C70"/>
    <w:rsid w:val="00AD3E50"/>
    <w:rsid w:val="00AD3F6F"/>
    <w:rsid w:val="00AD435B"/>
    <w:rsid w:val="00AD452C"/>
    <w:rsid w:val="00AD461D"/>
    <w:rsid w:val="00AD478F"/>
    <w:rsid w:val="00AD49FE"/>
    <w:rsid w:val="00AD4E4A"/>
    <w:rsid w:val="00AD4E5E"/>
    <w:rsid w:val="00AD4F87"/>
    <w:rsid w:val="00AD50D2"/>
    <w:rsid w:val="00AD5157"/>
    <w:rsid w:val="00AD515F"/>
    <w:rsid w:val="00AD5282"/>
    <w:rsid w:val="00AD54E4"/>
    <w:rsid w:val="00AD5850"/>
    <w:rsid w:val="00AD5A50"/>
    <w:rsid w:val="00AD5A91"/>
    <w:rsid w:val="00AD5C6E"/>
    <w:rsid w:val="00AD5CE4"/>
    <w:rsid w:val="00AD5D5C"/>
    <w:rsid w:val="00AD61BD"/>
    <w:rsid w:val="00AD62FC"/>
    <w:rsid w:val="00AD646B"/>
    <w:rsid w:val="00AD65DD"/>
    <w:rsid w:val="00AD668F"/>
    <w:rsid w:val="00AD6745"/>
    <w:rsid w:val="00AD6806"/>
    <w:rsid w:val="00AD692F"/>
    <w:rsid w:val="00AD6C66"/>
    <w:rsid w:val="00AD6D11"/>
    <w:rsid w:val="00AD6DD5"/>
    <w:rsid w:val="00AD74AA"/>
    <w:rsid w:val="00AD75B5"/>
    <w:rsid w:val="00AD763A"/>
    <w:rsid w:val="00AD77AB"/>
    <w:rsid w:val="00AD78AE"/>
    <w:rsid w:val="00AD78E3"/>
    <w:rsid w:val="00AD7C0A"/>
    <w:rsid w:val="00AD7C8E"/>
    <w:rsid w:val="00AD7DE6"/>
    <w:rsid w:val="00AE0020"/>
    <w:rsid w:val="00AE0043"/>
    <w:rsid w:val="00AE0106"/>
    <w:rsid w:val="00AE02ED"/>
    <w:rsid w:val="00AE0504"/>
    <w:rsid w:val="00AE0820"/>
    <w:rsid w:val="00AE08E0"/>
    <w:rsid w:val="00AE09EB"/>
    <w:rsid w:val="00AE0A47"/>
    <w:rsid w:val="00AE0C09"/>
    <w:rsid w:val="00AE108C"/>
    <w:rsid w:val="00AE15B4"/>
    <w:rsid w:val="00AE15EB"/>
    <w:rsid w:val="00AE1C3F"/>
    <w:rsid w:val="00AE1C9F"/>
    <w:rsid w:val="00AE1FEF"/>
    <w:rsid w:val="00AE251F"/>
    <w:rsid w:val="00AE2607"/>
    <w:rsid w:val="00AE26B0"/>
    <w:rsid w:val="00AE27FD"/>
    <w:rsid w:val="00AE28C7"/>
    <w:rsid w:val="00AE2B2C"/>
    <w:rsid w:val="00AE2CDE"/>
    <w:rsid w:val="00AE31C1"/>
    <w:rsid w:val="00AE32EE"/>
    <w:rsid w:val="00AE3906"/>
    <w:rsid w:val="00AE42A9"/>
    <w:rsid w:val="00AE4547"/>
    <w:rsid w:val="00AE45EF"/>
    <w:rsid w:val="00AE4B24"/>
    <w:rsid w:val="00AE4C47"/>
    <w:rsid w:val="00AE4C5E"/>
    <w:rsid w:val="00AE53D4"/>
    <w:rsid w:val="00AE53E4"/>
    <w:rsid w:val="00AE5412"/>
    <w:rsid w:val="00AE55A1"/>
    <w:rsid w:val="00AE57FA"/>
    <w:rsid w:val="00AE5B2F"/>
    <w:rsid w:val="00AE5D7E"/>
    <w:rsid w:val="00AE617A"/>
    <w:rsid w:val="00AE627E"/>
    <w:rsid w:val="00AE62C2"/>
    <w:rsid w:val="00AE669C"/>
    <w:rsid w:val="00AE66B7"/>
    <w:rsid w:val="00AE6826"/>
    <w:rsid w:val="00AE6AF3"/>
    <w:rsid w:val="00AE6B50"/>
    <w:rsid w:val="00AE6C24"/>
    <w:rsid w:val="00AE6CAF"/>
    <w:rsid w:val="00AE6CF2"/>
    <w:rsid w:val="00AE6E14"/>
    <w:rsid w:val="00AE7101"/>
    <w:rsid w:val="00AE7389"/>
    <w:rsid w:val="00AE7644"/>
    <w:rsid w:val="00AE7843"/>
    <w:rsid w:val="00AE7DFC"/>
    <w:rsid w:val="00AE7EA6"/>
    <w:rsid w:val="00AF0233"/>
    <w:rsid w:val="00AF04E7"/>
    <w:rsid w:val="00AF0593"/>
    <w:rsid w:val="00AF09F0"/>
    <w:rsid w:val="00AF0A96"/>
    <w:rsid w:val="00AF0B51"/>
    <w:rsid w:val="00AF0C9D"/>
    <w:rsid w:val="00AF110C"/>
    <w:rsid w:val="00AF1549"/>
    <w:rsid w:val="00AF157C"/>
    <w:rsid w:val="00AF163B"/>
    <w:rsid w:val="00AF18FD"/>
    <w:rsid w:val="00AF1DDB"/>
    <w:rsid w:val="00AF1FF9"/>
    <w:rsid w:val="00AF226A"/>
    <w:rsid w:val="00AF23AE"/>
    <w:rsid w:val="00AF24A4"/>
    <w:rsid w:val="00AF25D5"/>
    <w:rsid w:val="00AF2B2F"/>
    <w:rsid w:val="00AF2B4F"/>
    <w:rsid w:val="00AF2C33"/>
    <w:rsid w:val="00AF2E75"/>
    <w:rsid w:val="00AF2EB8"/>
    <w:rsid w:val="00AF325A"/>
    <w:rsid w:val="00AF33EE"/>
    <w:rsid w:val="00AF345F"/>
    <w:rsid w:val="00AF351A"/>
    <w:rsid w:val="00AF3649"/>
    <w:rsid w:val="00AF3666"/>
    <w:rsid w:val="00AF388C"/>
    <w:rsid w:val="00AF38E5"/>
    <w:rsid w:val="00AF394D"/>
    <w:rsid w:val="00AF3B5B"/>
    <w:rsid w:val="00AF3FB2"/>
    <w:rsid w:val="00AF4805"/>
    <w:rsid w:val="00AF4866"/>
    <w:rsid w:val="00AF4C55"/>
    <w:rsid w:val="00AF4CFE"/>
    <w:rsid w:val="00AF4DC6"/>
    <w:rsid w:val="00AF4F02"/>
    <w:rsid w:val="00AF4F2A"/>
    <w:rsid w:val="00AF502F"/>
    <w:rsid w:val="00AF5108"/>
    <w:rsid w:val="00AF540A"/>
    <w:rsid w:val="00AF5555"/>
    <w:rsid w:val="00AF578A"/>
    <w:rsid w:val="00AF57B9"/>
    <w:rsid w:val="00AF5A03"/>
    <w:rsid w:val="00AF5A06"/>
    <w:rsid w:val="00AF61A8"/>
    <w:rsid w:val="00AF6787"/>
    <w:rsid w:val="00AF6C30"/>
    <w:rsid w:val="00AF6C8F"/>
    <w:rsid w:val="00AF6FA1"/>
    <w:rsid w:val="00AF6FE7"/>
    <w:rsid w:val="00AF7102"/>
    <w:rsid w:val="00AF76BA"/>
    <w:rsid w:val="00AF7790"/>
    <w:rsid w:val="00AF78E4"/>
    <w:rsid w:val="00AF7D63"/>
    <w:rsid w:val="00B00229"/>
    <w:rsid w:val="00B00534"/>
    <w:rsid w:val="00B0060F"/>
    <w:rsid w:val="00B00691"/>
    <w:rsid w:val="00B007B5"/>
    <w:rsid w:val="00B0094E"/>
    <w:rsid w:val="00B00CA4"/>
    <w:rsid w:val="00B00E00"/>
    <w:rsid w:val="00B0127C"/>
    <w:rsid w:val="00B01328"/>
    <w:rsid w:val="00B014A7"/>
    <w:rsid w:val="00B015E7"/>
    <w:rsid w:val="00B015E8"/>
    <w:rsid w:val="00B01C71"/>
    <w:rsid w:val="00B01D2C"/>
    <w:rsid w:val="00B01D39"/>
    <w:rsid w:val="00B01D48"/>
    <w:rsid w:val="00B01E68"/>
    <w:rsid w:val="00B01EF1"/>
    <w:rsid w:val="00B0213C"/>
    <w:rsid w:val="00B02D37"/>
    <w:rsid w:val="00B02EE1"/>
    <w:rsid w:val="00B0327C"/>
    <w:rsid w:val="00B034A7"/>
    <w:rsid w:val="00B038C2"/>
    <w:rsid w:val="00B03CBC"/>
    <w:rsid w:val="00B04078"/>
    <w:rsid w:val="00B0423D"/>
    <w:rsid w:val="00B043FC"/>
    <w:rsid w:val="00B04424"/>
    <w:rsid w:val="00B0465E"/>
    <w:rsid w:val="00B048DA"/>
    <w:rsid w:val="00B04DDB"/>
    <w:rsid w:val="00B052E8"/>
    <w:rsid w:val="00B052FB"/>
    <w:rsid w:val="00B05301"/>
    <w:rsid w:val="00B055FE"/>
    <w:rsid w:val="00B0562C"/>
    <w:rsid w:val="00B05715"/>
    <w:rsid w:val="00B05743"/>
    <w:rsid w:val="00B058B7"/>
    <w:rsid w:val="00B05942"/>
    <w:rsid w:val="00B05B8D"/>
    <w:rsid w:val="00B05D05"/>
    <w:rsid w:val="00B05D20"/>
    <w:rsid w:val="00B06009"/>
    <w:rsid w:val="00B06359"/>
    <w:rsid w:val="00B0639A"/>
    <w:rsid w:val="00B06581"/>
    <w:rsid w:val="00B0669E"/>
    <w:rsid w:val="00B069D4"/>
    <w:rsid w:val="00B06B30"/>
    <w:rsid w:val="00B06B74"/>
    <w:rsid w:val="00B06BF3"/>
    <w:rsid w:val="00B06C21"/>
    <w:rsid w:val="00B07223"/>
    <w:rsid w:val="00B07352"/>
    <w:rsid w:val="00B07611"/>
    <w:rsid w:val="00B078D1"/>
    <w:rsid w:val="00B07B68"/>
    <w:rsid w:val="00B07F34"/>
    <w:rsid w:val="00B100EA"/>
    <w:rsid w:val="00B10111"/>
    <w:rsid w:val="00B104E4"/>
    <w:rsid w:val="00B10A11"/>
    <w:rsid w:val="00B10A75"/>
    <w:rsid w:val="00B10C3E"/>
    <w:rsid w:val="00B112F9"/>
    <w:rsid w:val="00B1137B"/>
    <w:rsid w:val="00B113C7"/>
    <w:rsid w:val="00B11474"/>
    <w:rsid w:val="00B114CA"/>
    <w:rsid w:val="00B11798"/>
    <w:rsid w:val="00B118F2"/>
    <w:rsid w:val="00B11A64"/>
    <w:rsid w:val="00B11A73"/>
    <w:rsid w:val="00B11F1E"/>
    <w:rsid w:val="00B12221"/>
    <w:rsid w:val="00B12471"/>
    <w:rsid w:val="00B1250A"/>
    <w:rsid w:val="00B12629"/>
    <w:rsid w:val="00B12929"/>
    <w:rsid w:val="00B1358F"/>
    <w:rsid w:val="00B13620"/>
    <w:rsid w:val="00B1370F"/>
    <w:rsid w:val="00B1429A"/>
    <w:rsid w:val="00B1466A"/>
    <w:rsid w:val="00B14A99"/>
    <w:rsid w:val="00B14AAB"/>
    <w:rsid w:val="00B14B90"/>
    <w:rsid w:val="00B14BDE"/>
    <w:rsid w:val="00B14EDB"/>
    <w:rsid w:val="00B1501B"/>
    <w:rsid w:val="00B15197"/>
    <w:rsid w:val="00B152ED"/>
    <w:rsid w:val="00B15318"/>
    <w:rsid w:val="00B15D77"/>
    <w:rsid w:val="00B16004"/>
    <w:rsid w:val="00B16017"/>
    <w:rsid w:val="00B16053"/>
    <w:rsid w:val="00B16076"/>
    <w:rsid w:val="00B16160"/>
    <w:rsid w:val="00B16205"/>
    <w:rsid w:val="00B16246"/>
    <w:rsid w:val="00B167A5"/>
    <w:rsid w:val="00B167F7"/>
    <w:rsid w:val="00B168DE"/>
    <w:rsid w:val="00B16977"/>
    <w:rsid w:val="00B16A62"/>
    <w:rsid w:val="00B16AF1"/>
    <w:rsid w:val="00B16BD1"/>
    <w:rsid w:val="00B16D91"/>
    <w:rsid w:val="00B17029"/>
    <w:rsid w:val="00B17161"/>
    <w:rsid w:val="00B17419"/>
    <w:rsid w:val="00B17578"/>
    <w:rsid w:val="00B17694"/>
    <w:rsid w:val="00B177E4"/>
    <w:rsid w:val="00B17D51"/>
    <w:rsid w:val="00B17FD4"/>
    <w:rsid w:val="00B2024A"/>
    <w:rsid w:val="00B20265"/>
    <w:rsid w:val="00B20771"/>
    <w:rsid w:val="00B2097E"/>
    <w:rsid w:val="00B20C56"/>
    <w:rsid w:val="00B20CEB"/>
    <w:rsid w:val="00B210B0"/>
    <w:rsid w:val="00B210F4"/>
    <w:rsid w:val="00B21189"/>
    <w:rsid w:val="00B2139A"/>
    <w:rsid w:val="00B213BA"/>
    <w:rsid w:val="00B213F7"/>
    <w:rsid w:val="00B214C5"/>
    <w:rsid w:val="00B215A2"/>
    <w:rsid w:val="00B215EC"/>
    <w:rsid w:val="00B2220E"/>
    <w:rsid w:val="00B2232E"/>
    <w:rsid w:val="00B22493"/>
    <w:rsid w:val="00B224A8"/>
    <w:rsid w:val="00B22B38"/>
    <w:rsid w:val="00B22C14"/>
    <w:rsid w:val="00B22E87"/>
    <w:rsid w:val="00B2302B"/>
    <w:rsid w:val="00B2308E"/>
    <w:rsid w:val="00B230D1"/>
    <w:rsid w:val="00B23124"/>
    <w:rsid w:val="00B23461"/>
    <w:rsid w:val="00B238EF"/>
    <w:rsid w:val="00B23961"/>
    <w:rsid w:val="00B23B93"/>
    <w:rsid w:val="00B23D26"/>
    <w:rsid w:val="00B2423B"/>
    <w:rsid w:val="00B246B2"/>
    <w:rsid w:val="00B247D7"/>
    <w:rsid w:val="00B24822"/>
    <w:rsid w:val="00B2488F"/>
    <w:rsid w:val="00B24FC5"/>
    <w:rsid w:val="00B25472"/>
    <w:rsid w:val="00B25600"/>
    <w:rsid w:val="00B25752"/>
    <w:rsid w:val="00B257F3"/>
    <w:rsid w:val="00B25CC2"/>
    <w:rsid w:val="00B25CCA"/>
    <w:rsid w:val="00B25D52"/>
    <w:rsid w:val="00B25EFB"/>
    <w:rsid w:val="00B260C6"/>
    <w:rsid w:val="00B26173"/>
    <w:rsid w:val="00B261E9"/>
    <w:rsid w:val="00B26604"/>
    <w:rsid w:val="00B2695C"/>
    <w:rsid w:val="00B26994"/>
    <w:rsid w:val="00B26F76"/>
    <w:rsid w:val="00B27038"/>
    <w:rsid w:val="00B271F7"/>
    <w:rsid w:val="00B275FD"/>
    <w:rsid w:val="00B27869"/>
    <w:rsid w:val="00B278E3"/>
    <w:rsid w:val="00B278FE"/>
    <w:rsid w:val="00B27920"/>
    <w:rsid w:val="00B27B7D"/>
    <w:rsid w:val="00B27CF7"/>
    <w:rsid w:val="00B27DFD"/>
    <w:rsid w:val="00B30289"/>
    <w:rsid w:val="00B30337"/>
    <w:rsid w:val="00B3039D"/>
    <w:rsid w:val="00B3073D"/>
    <w:rsid w:val="00B307EC"/>
    <w:rsid w:val="00B3091F"/>
    <w:rsid w:val="00B309F9"/>
    <w:rsid w:val="00B30A12"/>
    <w:rsid w:val="00B30B2C"/>
    <w:rsid w:val="00B30BF6"/>
    <w:rsid w:val="00B30EDB"/>
    <w:rsid w:val="00B30FCB"/>
    <w:rsid w:val="00B312BF"/>
    <w:rsid w:val="00B31618"/>
    <w:rsid w:val="00B3179A"/>
    <w:rsid w:val="00B31AC9"/>
    <w:rsid w:val="00B31E2A"/>
    <w:rsid w:val="00B31E76"/>
    <w:rsid w:val="00B322A6"/>
    <w:rsid w:val="00B32398"/>
    <w:rsid w:val="00B323BC"/>
    <w:rsid w:val="00B323F2"/>
    <w:rsid w:val="00B327CC"/>
    <w:rsid w:val="00B329E9"/>
    <w:rsid w:val="00B32B73"/>
    <w:rsid w:val="00B32CC7"/>
    <w:rsid w:val="00B3331E"/>
    <w:rsid w:val="00B33460"/>
    <w:rsid w:val="00B33647"/>
    <w:rsid w:val="00B34267"/>
    <w:rsid w:val="00B34815"/>
    <w:rsid w:val="00B3481A"/>
    <w:rsid w:val="00B348EE"/>
    <w:rsid w:val="00B34BF9"/>
    <w:rsid w:val="00B34CDD"/>
    <w:rsid w:val="00B34D70"/>
    <w:rsid w:val="00B34E7C"/>
    <w:rsid w:val="00B353CE"/>
    <w:rsid w:val="00B35600"/>
    <w:rsid w:val="00B35715"/>
    <w:rsid w:val="00B35878"/>
    <w:rsid w:val="00B35B07"/>
    <w:rsid w:val="00B35BA2"/>
    <w:rsid w:val="00B35FA9"/>
    <w:rsid w:val="00B36134"/>
    <w:rsid w:val="00B363A5"/>
    <w:rsid w:val="00B36562"/>
    <w:rsid w:val="00B367A7"/>
    <w:rsid w:val="00B367DF"/>
    <w:rsid w:val="00B36A06"/>
    <w:rsid w:val="00B36AAC"/>
    <w:rsid w:val="00B36CB3"/>
    <w:rsid w:val="00B36CC7"/>
    <w:rsid w:val="00B36E89"/>
    <w:rsid w:val="00B3765F"/>
    <w:rsid w:val="00B37694"/>
    <w:rsid w:val="00B37770"/>
    <w:rsid w:val="00B37809"/>
    <w:rsid w:val="00B378E6"/>
    <w:rsid w:val="00B37F58"/>
    <w:rsid w:val="00B37FF0"/>
    <w:rsid w:val="00B400AB"/>
    <w:rsid w:val="00B40280"/>
    <w:rsid w:val="00B40293"/>
    <w:rsid w:val="00B404D9"/>
    <w:rsid w:val="00B4057A"/>
    <w:rsid w:val="00B4058C"/>
    <w:rsid w:val="00B409F9"/>
    <w:rsid w:val="00B40AEA"/>
    <w:rsid w:val="00B40D49"/>
    <w:rsid w:val="00B40FC7"/>
    <w:rsid w:val="00B41005"/>
    <w:rsid w:val="00B41133"/>
    <w:rsid w:val="00B411C1"/>
    <w:rsid w:val="00B41254"/>
    <w:rsid w:val="00B4154C"/>
    <w:rsid w:val="00B416F7"/>
    <w:rsid w:val="00B418BD"/>
    <w:rsid w:val="00B419B1"/>
    <w:rsid w:val="00B42130"/>
    <w:rsid w:val="00B42225"/>
    <w:rsid w:val="00B423D4"/>
    <w:rsid w:val="00B42495"/>
    <w:rsid w:val="00B42538"/>
    <w:rsid w:val="00B42557"/>
    <w:rsid w:val="00B4262E"/>
    <w:rsid w:val="00B427BE"/>
    <w:rsid w:val="00B42924"/>
    <w:rsid w:val="00B429C0"/>
    <w:rsid w:val="00B42DC0"/>
    <w:rsid w:val="00B42EEB"/>
    <w:rsid w:val="00B42FD0"/>
    <w:rsid w:val="00B4304D"/>
    <w:rsid w:val="00B43358"/>
    <w:rsid w:val="00B43412"/>
    <w:rsid w:val="00B435C2"/>
    <w:rsid w:val="00B4373A"/>
    <w:rsid w:val="00B439D9"/>
    <w:rsid w:val="00B43AE4"/>
    <w:rsid w:val="00B43B48"/>
    <w:rsid w:val="00B43C45"/>
    <w:rsid w:val="00B43E8C"/>
    <w:rsid w:val="00B43FC1"/>
    <w:rsid w:val="00B440B7"/>
    <w:rsid w:val="00B442C7"/>
    <w:rsid w:val="00B4432D"/>
    <w:rsid w:val="00B4434C"/>
    <w:rsid w:val="00B443B5"/>
    <w:rsid w:val="00B443FB"/>
    <w:rsid w:val="00B44589"/>
    <w:rsid w:val="00B447A2"/>
    <w:rsid w:val="00B447E8"/>
    <w:rsid w:val="00B448BF"/>
    <w:rsid w:val="00B44EC6"/>
    <w:rsid w:val="00B44F3D"/>
    <w:rsid w:val="00B44F9F"/>
    <w:rsid w:val="00B4518F"/>
    <w:rsid w:val="00B452DE"/>
    <w:rsid w:val="00B4536D"/>
    <w:rsid w:val="00B453FA"/>
    <w:rsid w:val="00B45509"/>
    <w:rsid w:val="00B45560"/>
    <w:rsid w:val="00B45605"/>
    <w:rsid w:val="00B45721"/>
    <w:rsid w:val="00B45AFC"/>
    <w:rsid w:val="00B45F69"/>
    <w:rsid w:val="00B45F6A"/>
    <w:rsid w:val="00B46129"/>
    <w:rsid w:val="00B4625C"/>
    <w:rsid w:val="00B46919"/>
    <w:rsid w:val="00B46A7A"/>
    <w:rsid w:val="00B46B26"/>
    <w:rsid w:val="00B46B63"/>
    <w:rsid w:val="00B46C4D"/>
    <w:rsid w:val="00B47178"/>
    <w:rsid w:val="00B472C5"/>
    <w:rsid w:val="00B474E2"/>
    <w:rsid w:val="00B4756E"/>
    <w:rsid w:val="00B4773D"/>
    <w:rsid w:val="00B47A17"/>
    <w:rsid w:val="00B47BA7"/>
    <w:rsid w:val="00B47CD1"/>
    <w:rsid w:val="00B47E39"/>
    <w:rsid w:val="00B47EB2"/>
    <w:rsid w:val="00B50060"/>
    <w:rsid w:val="00B502BB"/>
    <w:rsid w:val="00B50326"/>
    <w:rsid w:val="00B50345"/>
    <w:rsid w:val="00B504AD"/>
    <w:rsid w:val="00B5054C"/>
    <w:rsid w:val="00B50A27"/>
    <w:rsid w:val="00B50DBE"/>
    <w:rsid w:val="00B51F57"/>
    <w:rsid w:val="00B5213D"/>
    <w:rsid w:val="00B522E7"/>
    <w:rsid w:val="00B5248C"/>
    <w:rsid w:val="00B526DC"/>
    <w:rsid w:val="00B52908"/>
    <w:rsid w:val="00B52A24"/>
    <w:rsid w:val="00B52ECD"/>
    <w:rsid w:val="00B5313D"/>
    <w:rsid w:val="00B531C0"/>
    <w:rsid w:val="00B5353B"/>
    <w:rsid w:val="00B5370B"/>
    <w:rsid w:val="00B53B5D"/>
    <w:rsid w:val="00B53BF1"/>
    <w:rsid w:val="00B53E26"/>
    <w:rsid w:val="00B53E31"/>
    <w:rsid w:val="00B53F22"/>
    <w:rsid w:val="00B54186"/>
    <w:rsid w:val="00B5423F"/>
    <w:rsid w:val="00B54325"/>
    <w:rsid w:val="00B547D9"/>
    <w:rsid w:val="00B54840"/>
    <w:rsid w:val="00B54991"/>
    <w:rsid w:val="00B54AC6"/>
    <w:rsid w:val="00B54D30"/>
    <w:rsid w:val="00B54F30"/>
    <w:rsid w:val="00B550E4"/>
    <w:rsid w:val="00B551A2"/>
    <w:rsid w:val="00B551A7"/>
    <w:rsid w:val="00B55709"/>
    <w:rsid w:val="00B55DA0"/>
    <w:rsid w:val="00B55E5F"/>
    <w:rsid w:val="00B56824"/>
    <w:rsid w:val="00B56882"/>
    <w:rsid w:val="00B56A37"/>
    <w:rsid w:val="00B5702C"/>
    <w:rsid w:val="00B57084"/>
    <w:rsid w:val="00B57352"/>
    <w:rsid w:val="00B57386"/>
    <w:rsid w:val="00B57442"/>
    <w:rsid w:val="00B57598"/>
    <w:rsid w:val="00B5767A"/>
    <w:rsid w:val="00B577D6"/>
    <w:rsid w:val="00B579A6"/>
    <w:rsid w:val="00B57BE5"/>
    <w:rsid w:val="00B57C88"/>
    <w:rsid w:val="00B57CEE"/>
    <w:rsid w:val="00B57D82"/>
    <w:rsid w:val="00B57F14"/>
    <w:rsid w:val="00B57F9A"/>
    <w:rsid w:val="00B600EC"/>
    <w:rsid w:val="00B6012A"/>
    <w:rsid w:val="00B601F7"/>
    <w:rsid w:val="00B608AA"/>
    <w:rsid w:val="00B60D65"/>
    <w:rsid w:val="00B60FFD"/>
    <w:rsid w:val="00B6140C"/>
    <w:rsid w:val="00B614A8"/>
    <w:rsid w:val="00B616BC"/>
    <w:rsid w:val="00B61709"/>
    <w:rsid w:val="00B617AC"/>
    <w:rsid w:val="00B61B25"/>
    <w:rsid w:val="00B61DFC"/>
    <w:rsid w:val="00B62384"/>
    <w:rsid w:val="00B626BF"/>
    <w:rsid w:val="00B6287F"/>
    <w:rsid w:val="00B6292A"/>
    <w:rsid w:val="00B6293E"/>
    <w:rsid w:val="00B62B3E"/>
    <w:rsid w:val="00B62C83"/>
    <w:rsid w:val="00B62DE9"/>
    <w:rsid w:val="00B630DD"/>
    <w:rsid w:val="00B635C1"/>
    <w:rsid w:val="00B635F9"/>
    <w:rsid w:val="00B63E44"/>
    <w:rsid w:val="00B63EE2"/>
    <w:rsid w:val="00B63F24"/>
    <w:rsid w:val="00B64391"/>
    <w:rsid w:val="00B64404"/>
    <w:rsid w:val="00B64591"/>
    <w:rsid w:val="00B64697"/>
    <w:rsid w:val="00B6473A"/>
    <w:rsid w:val="00B6497A"/>
    <w:rsid w:val="00B649ED"/>
    <w:rsid w:val="00B64A47"/>
    <w:rsid w:val="00B64BE5"/>
    <w:rsid w:val="00B64C1F"/>
    <w:rsid w:val="00B64C52"/>
    <w:rsid w:val="00B64DB4"/>
    <w:rsid w:val="00B6520C"/>
    <w:rsid w:val="00B6532B"/>
    <w:rsid w:val="00B65494"/>
    <w:rsid w:val="00B655AC"/>
    <w:rsid w:val="00B656F7"/>
    <w:rsid w:val="00B65AA9"/>
    <w:rsid w:val="00B65C68"/>
    <w:rsid w:val="00B65CDF"/>
    <w:rsid w:val="00B65F68"/>
    <w:rsid w:val="00B662EF"/>
    <w:rsid w:val="00B6652F"/>
    <w:rsid w:val="00B666BE"/>
    <w:rsid w:val="00B6682C"/>
    <w:rsid w:val="00B66A44"/>
    <w:rsid w:val="00B66B24"/>
    <w:rsid w:val="00B66C54"/>
    <w:rsid w:val="00B66DA3"/>
    <w:rsid w:val="00B6711B"/>
    <w:rsid w:val="00B672F3"/>
    <w:rsid w:val="00B672F6"/>
    <w:rsid w:val="00B67529"/>
    <w:rsid w:val="00B675A3"/>
    <w:rsid w:val="00B678A9"/>
    <w:rsid w:val="00B67CD0"/>
    <w:rsid w:val="00B67CD5"/>
    <w:rsid w:val="00B67E64"/>
    <w:rsid w:val="00B67FD6"/>
    <w:rsid w:val="00B70201"/>
    <w:rsid w:val="00B70378"/>
    <w:rsid w:val="00B704C1"/>
    <w:rsid w:val="00B7077B"/>
    <w:rsid w:val="00B707A8"/>
    <w:rsid w:val="00B70924"/>
    <w:rsid w:val="00B70C92"/>
    <w:rsid w:val="00B70ED0"/>
    <w:rsid w:val="00B7125D"/>
    <w:rsid w:val="00B71267"/>
    <w:rsid w:val="00B713AB"/>
    <w:rsid w:val="00B71433"/>
    <w:rsid w:val="00B71769"/>
    <w:rsid w:val="00B7192A"/>
    <w:rsid w:val="00B71A91"/>
    <w:rsid w:val="00B71DAC"/>
    <w:rsid w:val="00B71DF0"/>
    <w:rsid w:val="00B71FC1"/>
    <w:rsid w:val="00B72059"/>
    <w:rsid w:val="00B72091"/>
    <w:rsid w:val="00B720F0"/>
    <w:rsid w:val="00B72218"/>
    <w:rsid w:val="00B72373"/>
    <w:rsid w:val="00B7287E"/>
    <w:rsid w:val="00B728F3"/>
    <w:rsid w:val="00B72ACC"/>
    <w:rsid w:val="00B72C89"/>
    <w:rsid w:val="00B72E8A"/>
    <w:rsid w:val="00B72F07"/>
    <w:rsid w:val="00B7308A"/>
    <w:rsid w:val="00B73208"/>
    <w:rsid w:val="00B732E7"/>
    <w:rsid w:val="00B73603"/>
    <w:rsid w:val="00B7369E"/>
    <w:rsid w:val="00B738D9"/>
    <w:rsid w:val="00B73A21"/>
    <w:rsid w:val="00B73C03"/>
    <w:rsid w:val="00B73E7F"/>
    <w:rsid w:val="00B74275"/>
    <w:rsid w:val="00B747ED"/>
    <w:rsid w:val="00B748B6"/>
    <w:rsid w:val="00B74942"/>
    <w:rsid w:val="00B74B58"/>
    <w:rsid w:val="00B74EAC"/>
    <w:rsid w:val="00B754D1"/>
    <w:rsid w:val="00B75877"/>
    <w:rsid w:val="00B75919"/>
    <w:rsid w:val="00B7599E"/>
    <w:rsid w:val="00B75B57"/>
    <w:rsid w:val="00B75C60"/>
    <w:rsid w:val="00B75E03"/>
    <w:rsid w:val="00B75E32"/>
    <w:rsid w:val="00B75FD6"/>
    <w:rsid w:val="00B75FF6"/>
    <w:rsid w:val="00B76225"/>
    <w:rsid w:val="00B763A3"/>
    <w:rsid w:val="00B767CE"/>
    <w:rsid w:val="00B76A19"/>
    <w:rsid w:val="00B76B6C"/>
    <w:rsid w:val="00B76FA4"/>
    <w:rsid w:val="00B77043"/>
    <w:rsid w:val="00B771F6"/>
    <w:rsid w:val="00B77410"/>
    <w:rsid w:val="00B77448"/>
    <w:rsid w:val="00B774AF"/>
    <w:rsid w:val="00B77524"/>
    <w:rsid w:val="00B77808"/>
    <w:rsid w:val="00B778F7"/>
    <w:rsid w:val="00B77C7F"/>
    <w:rsid w:val="00B77D8E"/>
    <w:rsid w:val="00B80419"/>
    <w:rsid w:val="00B808A0"/>
    <w:rsid w:val="00B80AF3"/>
    <w:rsid w:val="00B80B1C"/>
    <w:rsid w:val="00B80BBD"/>
    <w:rsid w:val="00B80E3F"/>
    <w:rsid w:val="00B8100A"/>
    <w:rsid w:val="00B810E9"/>
    <w:rsid w:val="00B81535"/>
    <w:rsid w:val="00B81635"/>
    <w:rsid w:val="00B816FA"/>
    <w:rsid w:val="00B8195C"/>
    <w:rsid w:val="00B81DF6"/>
    <w:rsid w:val="00B822FA"/>
    <w:rsid w:val="00B82377"/>
    <w:rsid w:val="00B82483"/>
    <w:rsid w:val="00B824AB"/>
    <w:rsid w:val="00B82831"/>
    <w:rsid w:val="00B8293C"/>
    <w:rsid w:val="00B82AD9"/>
    <w:rsid w:val="00B83037"/>
    <w:rsid w:val="00B83179"/>
    <w:rsid w:val="00B8330B"/>
    <w:rsid w:val="00B83370"/>
    <w:rsid w:val="00B834CA"/>
    <w:rsid w:val="00B834CC"/>
    <w:rsid w:val="00B834E0"/>
    <w:rsid w:val="00B835AF"/>
    <w:rsid w:val="00B835D8"/>
    <w:rsid w:val="00B836FE"/>
    <w:rsid w:val="00B83CD1"/>
    <w:rsid w:val="00B83D65"/>
    <w:rsid w:val="00B83F0D"/>
    <w:rsid w:val="00B8418F"/>
    <w:rsid w:val="00B8499E"/>
    <w:rsid w:val="00B84A60"/>
    <w:rsid w:val="00B84B47"/>
    <w:rsid w:val="00B8524F"/>
    <w:rsid w:val="00B8535B"/>
    <w:rsid w:val="00B854DE"/>
    <w:rsid w:val="00B85581"/>
    <w:rsid w:val="00B855FF"/>
    <w:rsid w:val="00B857DA"/>
    <w:rsid w:val="00B85831"/>
    <w:rsid w:val="00B85E15"/>
    <w:rsid w:val="00B86302"/>
    <w:rsid w:val="00B86642"/>
    <w:rsid w:val="00B86679"/>
    <w:rsid w:val="00B866BC"/>
    <w:rsid w:val="00B86D16"/>
    <w:rsid w:val="00B86D60"/>
    <w:rsid w:val="00B86EEF"/>
    <w:rsid w:val="00B86F41"/>
    <w:rsid w:val="00B86F70"/>
    <w:rsid w:val="00B870F3"/>
    <w:rsid w:val="00B870F5"/>
    <w:rsid w:val="00B87132"/>
    <w:rsid w:val="00B87288"/>
    <w:rsid w:val="00B87473"/>
    <w:rsid w:val="00B875E3"/>
    <w:rsid w:val="00B8763C"/>
    <w:rsid w:val="00B876CB"/>
    <w:rsid w:val="00B8775C"/>
    <w:rsid w:val="00B879CF"/>
    <w:rsid w:val="00B87B62"/>
    <w:rsid w:val="00B87BB6"/>
    <w:rsid w:val="00B87F57"/>
    <w:rsid w:val="00B906D8"/>
    <w:rsid w:val="00B90958"/>
    <w:rsid w:val="00B90CF4"/>
    <w:rsid w:val="00B90E1A"/>
    <w:rsid w:val="00B90F7A"/>
    <w:rsid w:val="00B9109A"/>
    <w:rsid w:val="00B910EE"/>
    <w:rsid w:val="00B91737"/>
    <w:rsid w:val="00B9185B"/>
    <w:rsid w:val="00B91A02"/>
    <w:rsid w:val="00B91B5B"/>
    <w:rsid w:val="00B91B5C"/>
    <w:rsid w:val="00B91FE9"/>
    <w:rsid w:val="00B922D5"/>
    <w:rsid w:val="00B9254E"/>
    <w:rsid w:val="00B9257D"/>
    <w:rsid w:val="00B925AB"/>
    <w:rsid w:val="00B92731"/>
    <w:rsid w:val="00B92818"/>
    <w:rsid w:val="00B928F4"/>
    <w:rsid w:val="00B92956"/>
    <w:rsid w:val="00B92999"/>
    <w:rsid w:val="00B92C83"/>
    <w:rsid w:val="00B92CF3"/>
    <w:rsid w:val="00B930FB"/>
    <w:rsid w:val="00B931F6"/>
    <w:rsid w:val="00B9356C"/>
    <w:rsid w:val="00B93AC9"/>
    <w:rsid w:val="00B93CFF"/>
    <w:rsid w:val="00B93F54"/>
    <w:rsid w:val="00B93FA1"/>
    <w:rsid w:val="00B941D7"/>
    <w:rsid w:val="00B94347"/>
    <w:rsid w:val="00B9467D"/>
    <w:rsid w:val="00B947BE"/>
    <w:rsid w:val="00B94BCB"/>
    <w:rsid w:val="00B952C3"/>
    <w:rsid w:val="00B9534D"/>
    <w:rsid w:val="00B95AF3"/>
    <w:rsid w:val="00B95C00"/>
    <w:rsid w:val="00B95D78"/>
    <w:rsid w:val="00B95E5C"/>
    <w:rsid w:val="00B95F5A"/>
    <w:rsid w:val="00B95FF3"/>
    <w:rsid w:val="00B9601C"/>
    <w:rsid w:val="00B962B2"/>
    <w:rsid w:val="00B965BC"/>
    <w:rsid w:val="00B9662B"/>
    <w:rsid w:val="00B9696D"/>
    <w:rsid w:val="00B9699F"/>
    <w:rsid w:val="00B96CCC"/>
    <w:rsid w:val="00B96EF6"/>
    <w:rsid w:val="00B97134"/>
    <w:rsid w:val="00B97187"/>
    <w:rsid w:val="00B97234"/>
    <w:rsid w:val="00B975C4"/>
    <w:rsid w:val="00B977CE"/>
    <w:rsid w:val="00B979A5"/>
    <w:rsid w:val="00B97D35"/>
    <w:rsid w:val="00BA0033"/>
    <w:rsid w:val="00BA0116"/>
    <w:rsid w:val="00BA0255"/>
    <w:rsid w:val="00BA0714"/>
    <w:rsid w:val="00BA1077"/>
    <w:rsid w:val="00BA1284"/>
    <w:rsid w:val="00BA136D"/>
    <w:rsid w:val="00BA15CF"/>
    <w:rsid w:val="00BA1877"/>
    <w:rsid w:val="00BA1949"/>
    <w:rsid w:val="00BA19AD"/>
    <w:rsid w:val="00BA1A53"/>
    <w:rsid w:val="00BA1B53"/>
    <w:rsid w:val="00BA1D01"/>
    <w:rsid w:val="00BA1EA5"/>
    <w:rsid w:val="00BA1F13"/>
    <w:rsid w:val="00BA219D"/>
    <w:rsid w:val="00BA2362"/>
    <w:rsid w:val="00BA23A2"/>
    <w:rsid w:val="00BA2595"/>
    <w:rsid w:val="00BA2CC3"/>
    <w:rsid w:val="00BA3122"/>
    <w:rsid w:val="00BA31B5"/>
    <w:rsid w:val="00BA3201"/>
    <w:rsid w:val="00BA3367"/>
    <w:rsid w:val="00BA36D1"/>
    <w:rsid w:val="00BA39FF"/>
    <w:rsid w:val="00BA3ED2"/>
    <w:rsid w:val="00BA4100"/>
    <w:rsid w:val="00BA415A"/>
    <w:rsid w:val="00BA41D9"/>
    <w:rsid w:val="00BA42D2"/>
    <w:rsid w:val="00BA47AB"/>
    <w:rsid w:val="00BA4971"/>
    <w:rsid w:val="00BA4D26"/>
    <w:rsid w:val="00BA4EA2"/>
    <w:rsid w:val="00BA5051"/>
    <w:rsid w:val="00BA52E3"/>
    <w:rsid w:val="00BA5427"/>
    <w:rsid w:val="00BA5708"/>
    <w:rsid w:val="00BA57C5"/>
    <w:rsid w:val="00BA5BBC"/>
    <w:rsid w:val="00BA5DAD"/>
    <w:rsid w:val="00BA5F3F"/>
    <w:rsid w:val="00BA6E94"/>
    <w:rsid w:val="00BA6FB5"/>
    <w:rsid w:val="00BA70DE"/>
    <w:rsid w:val="00BA7188"/>
    <w:rsid w:val="00BA72C4"/>
    <w:rsid w:val="00BA7480"/>
    <w:rsid w:val="00BA74AD"/>
    <w:rsid w:val="00BA7599"/>
    <w:rsid w:val="00BA7B2C"/>
    <w:rsid w:val="00BA7DF2"/>
    <w:rsid w:val="00BA7EB2"/>
    <w:rsid w:val="00BB00E7"/>
    <w:rsid w:val="00BB013E"/>
    <w:rsid w:val="00BB02C2"/>
    <w:rsid w:val="00BB03EC"/>
    <w:rsid w:val="00BB04D6"/>
    <w:rsid w:val="00BB05F1"/>
    <w:rsid w:val="00BB0775"/>
    <w:rsid w:val="00BB0A8E"/>
    <w:rsid w:val="00BB0E14"/>
    <w:rsid w:val="00BB0F89"/>
    <w:rsid w:val="00BB10C9"/>
    <w:rsid w:val="00BB13F3"/>
    <w:rsid w:val="00BB14B3"/>
    <w:rsid w:val="00BB171B"/>
    <w:rsid w:val="00BB172E"/>
    <w:rsid w:val="00BB1A3C"/>
    <w:rsid w:val="00BB23A7"/>
    <w:rsid w:val="00BB2674"/>
    <w:rsid w:val="00BB29DE"/>
    <w:rsid w:val="00BB2D0C"/>
    <w:rsid w:val="00BB2D80"/>
    <w:rsid w:val="00BB2EDC"/>
    <w:rsid w:val="00BB35F5"/>
    <w:rsid w:val="00BB366B"/>
    <w:rsid w:val="00BB3BD9"/>
    <w:rsid w:val="00BB4317"/>
    <w:rsid w:val="00BB44CA"/>
    <w:rsid w:val="00BB46B0"/>
    <w:rsid w:val="00BB46BB"/>
    <w:rsid w:val="00BB4E9A"/>
    <w:rsid w:val="00BB5582"/>
    <w:rsid w:val="00BB564D"/>
    <w:rsid w:val="00BB57FC"/>
    <w:rsid w:val="00BB582D"/>
    <w:rsid w:val="00BB5AC9"/>
    <w:rsid w:val="00BB5D23"/>
    <w:rsid w:val="00BB5F86"/>
    <w:rsid w:val="00BB61B4"/>
    <w:rsid w:val="00BB620B"/>
    <w:rsid w:val="00BB6627"/>
    <w:rsid w:val="00BB6843"/>
    <w:rsid w:val="00BB69DB"/>
    <w:rsid w:val="00BB6B51"/>
    <w:rsid w:val="00BB6D4A"/>
    <w:rsid w:val="00BB6DDC"/>
    <w:rsid w:val="00BB6F16"/>
    <w:rsid w:val="00BB740A"/>
    <w:rsid w:val="00BB74CA"/>
    <w:rsid w:val="00BB780D"/>
    <w:rsid w:val="00BB796D"/>
    <w:rsid w:val="00BB7C48"/>
    <w:rsid w:val="00BB7E59"/>
    <w:rsid w:val="00BB7ED5"/>
    <w:rsid w:val="00BC00E7"/>
    <w:rsid w:val="00BC02BB"/>
    <w:rsid w:val="00BC03AF"/>
    <w:rsid w:val="00BC03B7"/>
    <w:rsid w:val="00BC091E"/>
    <w:rsid w:val="00BC097E"/>
    <w:rsid w:val="00BC0CBC"/>
    <w:rsid w:val="00BC1140"/>
    <w:rsid w:val="00BC1340"/>
    <w:rsid w:val="00BC1433"/>
    <w:rsid w:val="00BC154E"/>
    <w:rsid w:val="00BC1BB3"/>
    <w:rsid w:val="00BC1D5D"/>
    <w:rsid w:val="00BC1F81"/>
    <w:rsid w:val="00BC20AB"/>
    <w:rsid w:val="00BC2195"/>
    <w:rsid w:val="00BC2536"/>
    <w:rsid w:val="00BC2645"/>
    <w:rsid w:val="00BC2BDB"/>
    <w:rsid w:val="00BC2C0F"/>
    <w:rsid w:val="00BC2E26"/>
    <w:rsid w:val="00BC3196"/>
    <w:rsid w:val="00BC31CD"/>
    <w:rsid w:val="00BC3254"/>
    <w:rsid w:val="00BC3272"/>
    <w:rsid w:val="00BC336A"/>
    <w:rsid w:val="00BC33E3"/>
    <w:rsid w:val="00BC3458"/>
    <w:rsid w:val="00BC34B6"/>
    <w:rsid w:val="00BC36F0"/>
    <w:rsid w:val="00BC3766"/>
    <w:rsid w:val="00BC393D"/>
    <w:rsid w:val="00BC39EC"/>
    <w:rsid w:val="00BC3AE1"/>
    <w:rsid w:val="00BC4131"/>
    <w:rsid w:val="00BC418D"/>
    <w:rsid w:val="00BC42D2"/>
    <w:rsid w:val="00BC48AB"/>
    <w:rsid w:val="00BC4C6E"/>
    <w:rsid w:val="00BC4D41"/>
    <w:rsid w:val="00BC523D"/>
    <w:rsid w:val="00BC52D8"/>
    <w:rsid w:val="00BC5492"/>
    <w:rsid w:val="00BC56B5"/>
    <w:rsid w:val="00BC5757"/>
    <w:rsid w:val="00BC57AB"/>
    <w:rsid w:val="00BC582B"/>
    <w:rsid w:val="00BC5849"/>
    <w:rsid w:val="00BC5C05"/>
    <w:rsid w:val="00BC5C64"/>
    <w:rsid w:val="00BC5D21"/>
    <w:rsid w:val="00BC5F95"/>
    <w:rsid w:val="00BC6044"/>
    <w:rsid w:val="00BC6217"/>
    <w:rsid w:val="00BC62AB"/>
    <w:rsid w:val="00BC6303"/>
    <w:rsid w:val="00BC6316"/>
    <w:rsid w:val="00BC64C2"/>
    <w:rsid w:val="00BC6703"/>
    <w:rsid w:val="00BC671D"/>
    <w:rsid w:val="00BC672A"/>
    <w:rsid w:val="00BC6763"/>
    <w:rsid w:val="00BC67B3"/>
    <w:rsid w:val="00BC6813"/>
    <w:rsid w:val="00BC68E9"/>
    <w:rsid w:val="00BC6A81"/>
    <w:rsid w:val="00BC6AF5"/>
    <w:rsid w:val="00BC6FFA"/>
    <w:rsid w:val="00BC706A"/>
    <w:rsid w:val="00BC72AA"/>
    <w:rsid w:val="00BC72E4"/>
    <w:rsid w:val="00BC75DF"/>
    <w:rsid w:val="00BC77CE"/>
    <w:rsid w:val="00BC7877"/>
    <w:rsid w:val="00BC7B22"/>
    <w:rsid w:val="00BC7B44"/>
    <w:rsid w:val="00BD0364"/>
    <w:rsid w:val="00BD03E9"/>
    <w:rsid w:val="00BD03F5"/>
    <w:rsid w:val="00BD06FD"/>
    <w:rsid w:val="00BD0736"/>
    <w:rsid w:val="00BD0809"/>
    <w:rsid w:val="00BD0937"/>
    <w:rsid w:val="00BD0A74"/>
    <w:rsid w:val="00BD0C30"/>
    <w:rsid w:val="00BD0D48"/>
    <w:rsid w:val="00BD0D4E"/>
    <w:rsid w:val="00BD0FC9"/>
    <w:rsid w:val="00BD1438"/>
    <w:rsid w:val="00BD1459"/>
    <w:rsid w:val="00BD14E9"/>
    <w:rsid w:val="00BD1BD5"/>
    <w:rsid w:val="00BD1E7E"/>
    <w:rsid w:val="00BD1EE9"/>
    <w:rsid w:val="00BD20C7"/>
    <w:rsid w:val="00BD210B"/>
    <w:rsid w:val="00BD2232"/>
    <w:rsid w:val="00BD2505"/>
    <w:rsid w:val="00BD2E23"/>
    <w:rsid w:val="00BD304D"/>
    <w:rsid w:val="00BD32A7"/>
    <w:rsid w:val="00BD36FF"/>
    <w:rsid w:val="00BD3733"/>
    <w:rsid w:val="00BD3788"/>
    <w:rsid w:val="00BD385A"/>
    <w:rsid w:val="00BD3CB7"/>
    <w:rsid w:val="00BD3DDA"/>
    <w:rsid w:val="00BD3DEF"/>
    <w:rsid w:val="00BD3F1C"/>
    <w:rsid w:val="00BD41A1"/>
    <w:rsid w:val="00BD4206"/>
    <w:rsid w:val="00BD43C7"/>
    <w:rsid w:val="00BD45CB"/>
    <w:rsid w:val="00BD4B86"/>
    <w:rsid w:val="00BD4BC8"/>
    <w:rsid w:val="00BD503C"/>
    <w:rsid w:val="00BD5081"/>
    <w:rsid w:val="00BD52E7"/>
    <w:rsid w:val="00BD53D3"/>
    <w:rsid w:val="00BD5A8B"/>
    <w:rsid w:val="00BD5C90"/>
    <w:rsid w:val="00BD6078"/>
    <w:rsid w:val="00BD617D"/>
    <w:rsid w:val="00BD6195"/>
    <w:rsid w:val="00BD648A"/>
    <w:rsid w:val="00BD6510"/>
    <w:rsid w:val="00BD6615"/>
    <w:rsid w:val="00BD6664"/>
    <w:rsid w:val="00BD677D"/>
    <w:rsid w:val="00BD6E95"/>
    <w:rsid w:val="00BD6F34"/>
    <w:rsid w:val="00BD7105"/>
    <w:rsid w:val="00BD7176"/>
    <w:rsid w:val="00BD71ED"/>
    <w:rsid w:val="00BD7519"/>
    <w:rsid w:val="00BD7841"/>
    <w:rsid w:val="00BD79CB"/>
    <w:rsid w:val="00BD7AFF"/>
    <w:rsid w:val="00BD7B20"/>
    <w:rsid w:val="00BD7B4A"/>
    <w:rsid w:val="00BD7C38"/>
    <w:rsid w:val="00BD7C8A"/>
    <w:rsid w:val="00BD7F56"/>
    <w:rsid w:val="00BE0531"/>
    <w:rsid w:val="00BE05CA"/>
    <w:rsid w:val="00BE09DD"/>
    <w:rsid w:val="00BE0BE5"/>
    <w:rsid w:val="00BE0C48"/>
    <w:rsid w:val="00BE0F83"/>
    <w:rsid w:val="00BE10BA"/>
    <w:rsid w:val="00BE1266"/>
    <w:rsid w:val="00BE1299"/>
    <w:rsid w:val="00BE12D1"/>
    <w:rsid w:val="00BE1759"/>
    <w:rsid w:val="00BE1AD6"/>
    <w:rsid w:val="00BE1DB3"/>
    <w:rsid w:val="00BE2045"/>
    <w:rsid w:val="00BE21FE"/>
    <w:rsid w:val="00BE229C"/>
    <w:rsid w:val="00BE2579"/>
    <w:rsid w:val="00BE28B3"/>
    <w:rsid w:val="00BE2906"/>
    <w:rsid w:val="00BE2AA3"/>
    <w:rsid w:val="00BE2B3F"/>
    <w:rsid w:val="00BE2E14"/>
    <w:rsid w:val="00BE2E57"/>
    <w:rsid w:val="00BE2E6F"/>
    <w:rsid w:val="00BE3636"/>
    <w:rsid w:val="00BE3743"/>
    <w:rsid w:val="00BE37F2"/>
    <w:rsid w:val="00BE3B03"/>
    <w:rsid w:val="00BE3B80"/>
    <w:rsid w:val="00BE3C9B"/>
    <w:rsid w:val="00BE3CFF"/>
    <w:rsid w:val="00BE3EED"/>
    <w:rsid w:val="00BE3EF4"/>
    <w:rsid w:val="00BE466F"/>
    <w:rsid w:val="00BE469D"/>
    <w:rsid w:val="00BE46A8"/>
    <w:rsid w:val="00BE4C96"/>
    <w:rsid w:val="00BE4CE7"/>
    <w:rsid w:val="00BE4D93"/>
    <w:rsid w:val="00BE4DE3"/>
    <w:rsid w:val="00BE4E16"/>
    <w:rsid w:val="00BE4E6B"/>
    <w:rsid w:val="00BE534D"/>
    <w:rsid w:val="00BE53A6"/>
    <w:rsid w:val="00BE55C6"/>
    <w:rsid w:val="00BE55CD"/>
    <w:rsid w:val="00BE578B"/>
    <w:rsid w:val="00BE59D9"/>
    <w:rsid w:val="00BE5A5A"/>
    <w:rsid w:val="00BE5EEF"/>
    <w:rsid w:val="00BE616A"/>
    <w:rsid w:val="00BE61F2"/>
    <w:rsid w:val="00BE6533"/>
    <w:rsid w:val="00BE6559"/>
    <w:rsid w:val="00BE6886"/>
    <w:rsid w:val="00BE68CC"/>
    <w:rsid w:val="00BE6942"/>
    <w:rsid w:val="00BE7009"/>
    <w:rsid w:val="00BE7080"/>
    <w:rsid w:val="00BE7379"/>
    <w:rsid w:val="00BE73B4"/>
    <w:rsid w:val="00BE7483"/>
    <w:rsid w:val="00BE768C"/>
    <w:rsid w:val="00BE77AC"/>
    <w:rsid w:val="00BE7A29"/>
    <w:rsid w:val="00BE7B03"/>
    <w:rsid w:val="00BE7B33"/>
    <w:rsid w:val="00BE7D35"/>
    <w:rsid w:val="00BE7DD7"/>
    <w:rsid w:val="00BF018E"/>
    <w:rsid w:val="00BF0238"/>
    <w:rsid w:val="00BF03A6"/>
    <w:rsid w:val="00BF06FB"/>
    <w:rsid w:val="00BF0B72"/>
    <w:rsid w:val="00BF0C22"/>
    <w:rsid w:val="00BF0C2D"/>
    <w:rsid w:val="00BF0E3C"/>
    <w:rsid w:val="00BF0E4F"/>
    <w:rsid w:val="00BF0E67"/>
    <w:rsid w:val="00BF139F"/>
    <w:rsid w:val="00BF1932"/>
    <w:rsid w:val="00BF1990"/>
    <w:rsid w:val="00BF1B38"/>
    <w:rsid w:val="00BF1B78"/>
    <w:rsid w:val="00BF1C97"/>
    <w:rsid w:val="00BF1D85"/>
    <w:rsid w:val="00BF1DF2"/>
    <w:rsid w:val="00BF1EB9"/>
    <w:rsid w:val="00BF1F05"/>
    <w:rsid w:val="00BF20DC"/>
    <w:rsid w:val="00BF230E"/>
    <w:rsid w:val="00BF2364"/>
    <w:rsid w:val="00BF2391"/>
    <w:rsid w:val="00BF2611"/>
    <w:rsid w:val="00BF26C4"/>
    <w:rsid w:val="00BF2A89"/>
    <w:rsid w:val="00BF2BC2"/>
    <w:rsid w:val="00BF2D28"/>
    <w:rsid w:val="00BF3397"/>
    <w:rsid w:val="00BF33E6"/>
    <w:rsid w:val="00BF37F2"/>
    <w:rsid w:val="00BF3A67"/>
    <w:rsid w:val="00BF3AD4"/>
    <w:rsid w:val="00BF3D2C"/>
    <w:rsid w:val="00BF4013"/>
    <w:rsid w:val="00BF4801"/>
    <w:rsid w:val="00BF48BA"/>
    <w:rsid w:val="00BF4930"/>
    <w:rsid w:val="00BF49F0"/>
    <w:rsid w:val="00BF4A15"/>
    <w:rsid w:val="00BF4AC0"/>
    <w:rsid w:val="00BF4DD1"/>
    <w:rsid w:val="00BF4E6F"/>
    <w:rsid w:val="00BF4EC6"/>
    <w:rsid w:val="00BF5226"/>
    <w:rsid w:val="00BF53FB"/>
    <w:rsid w:val="00BF54CE"/>
    <w:rsid w:val="00BF5521"/>
    <w:rsid w:val="00BF5AC4"/>
    <w:rsid w:val="00BF5CA5"/>
    <w:rsid w:val="00BF5D5A"/>
    <w:rsid w:val="00BF5DE8"/>
    <w:rsid w:val="00BF5E3E"/>
    <w:rsid w:val="00BF5E3F"/>
    <w:rsid w:val="00BF6128"/>
    <w:rsid w:val="00BF62BB"/>
    <w:rsid w:val="00BF65E8"/>
    <w:rsid w:val="00BF66A8"/>
    <w:rsid w:val="00BF6823"/>
    <w:rsid w:val="00BF6853"/>
    <w:rsid w:val="00BF692B"/>
    <w:rsid w:val="00BF6A5D"/>
    <w:rsid w:val="00BF6A90"/>
    <w:rsid w:val="00BF7111"/>
    <w:rsid w:val="00BF7327"/>
    <w:rsid w:val="00BF75F6"/>
    <w:rsid w:val="00BF7864"/>
    <w:rsid w:val="00BF7906"/>
    <w:rsid w:val="00BF7CAE"/>
    <w:rsid w:val="00BF7CDC"/>
    <w:rsid w:val="00BF7DC5"/>
    <w:rsid w:val="00C0001C"/>
    <w:rsid w:val="00C00570"/>
    <w:rsid w:val="00C0082C"/>
    <w:rsid w:val="00C00876"/>
    <w:rsid w:val="00C00978"/>
    <w:rsid w:val="00C00D3C"/>
    <w:rsid w:val="00C00E32"/>
    <w:rsid w:val="00C00E90"/>
    <w:rsid w:val="00C017E5"/>
    <w:rsid w:val="00C018A5"/>
    <w:rsid w:val="00C01A76"/>
    <w:rsid w:val="00C01ADE"/>
    <w:rsid w:val="00C01B84"/>
    <w:rsid w:val="00C0246E"/>
    <w:rsid w:val="00C02475"/>
    <w:rsid w:val="00C024EF"/>
    <w:rsid w:val="00C0263C"/>
    <w:rsid w:val="00C026A8"/>
    <w:rsid w:val="00C02BCB"/>
    <w:rsid w:val="00C02CC1"/>
    <w:rsid w:val="00C02F8A"/>
    <w:rsid w:val="00C033EB"/>
    <w:rsid w:val="00C03507"/>
    <w:rsid w:val="00C035D5"/>
    <w:rsid w:val="00C0386F"/>
    <w:rsid w:val="00C03BC6"/>
    <w:rsid w:val="00C03E3F"/>
    <w:rsid w:val="00C041CA"/>
    <w:rsid w:val="00C042F7"/>
    <w:rsid w:val="00C04324"/>
    <w:rsid w:val="00C045DA"/>
    <w:rsid w:val="00C046FB"/>
    <w:rsid w:val="00C049A2"/>
    <w:rsid w:val="00C04A58"/>
    <w:rsid w:val="00C04AAC"/>
    <w:rsid w:val="00C04DDA"/>
    <w:rsid w:val="00C04FC7"/>
    <w:rsid w:val="00C0504E"/>
    <w:rsid w:val="00C05182"/>
    <w:rsid w:val="00C051DF"/>
    <w:rsid w:val="00C052B2"/>
    <w:rsid w:val="00C052E0"/>
    <w:rsid w:val="00C0556E"/>
    <w:rsid w:val="00C055C0"/>
    <w:rsid w:val="00C05609"/>
    <w:rsid w:val="00C056EC"/>
    <w:rsid w:val="00C058DB"/>
    <w:rsid w:val="00C05920"/>
    <w:rsid w:val="00C05989"/>
    <w:rsid w:val="00C05F1F"/>
    <w:rsid w:val="00C062DB"/>
    <w:rsid w:val="00C063E8"/>
    <w:rsid w:val="00C06457"/>
    <w:rsid w:val="00C06B95"/>
    <w:rsid w:val="00C06C1F"/>
    <w:rsid w:val="00C06DDD"/>
    <w:rsid w:val="00C0706B"/>
    <w:rsid w:val="00C07144"/>
    <w:rsid w:val="00C0714D"/>
    <w:rsid w:val="00C07362"/>
    <w:rsid w:val="00C075F2"/>
    <w:rsid w:val="00C077F7"/>
    <w:rsid w:val="00C078F1"/>
    <w:rsid w:val="00C07B5F"/>
    <w:rsid w:val="00C07D80"/>
    <w:rsid w:val="00C07E1E"/>
    <w:rsid w:val="00C10070"/>
    <w:rsid w:val="00C10108"/>
    <w:rsid w:val="00C101E9"/>
    <w:rsid w:val="00C10209"/>
    <w:rsid w:val="00C10397"/>
    <w:rsid w:val="00C10401"/>
    <w:rsid w:val="00C1067E"/>
    <w:rsid w:val="00C106D8"/>
    <w:rsid w:val="00C10B83"/>
    <w:rsid w:val="00C10CA8"/>
    <w:rsid w:val="00C10D36"/>
    <w:rsid w:val="00C11174"/>
    <w:rsid w:val="00C114B5"/>
    <w:rsid w:val="00C1155E"/>
    <w:rsid w:val="00C11C7F"/>
    <w:rsid w:val="00C11D48"/>
    <w:rsid w:val="00C121A8"/>
    <w:rsid w:val="00C12776"/>
    <w:rsid w:val="00C12AE7"/>
    <w:rsid w:val="00C12F83"/>
    <w:rsid w:val="00C13208"/>
    <w:rsid w:val="00C133A2"/>
    <w:rsid w:val="00C1346B"/>
    <w:rsid w:val="00C136D4"/>
    <w:rsid w:val="00C1370C"/>
    <w:rsid w:val="00C13FBC"/>
    <w:rsid w:val="00C1417E"/>
    <w:rsid w:val="00C1474F"/>
    <w:rsid w:val="00C1493F"/>
    <w:rsid w:val="00C14A7C"/>
    <w:rsid w:val="00C14ADE"/>
    <w:rsid w:val="00C14B29"/>
    <w:rsid w:val="00C14CEE"/>
    <w:rsid w:val="00C14D9C"/>
    <w:rsid w:val="00C14DCB"/>
    <w:rsid w:val="00C14EC2"/>
    <w:rsid w:val="00C15275"/>
    <w:rsid w:val="00C154E1"/>
    <w:rsid w:val="00C15E4E"/>
    <w:rsid w:val="00C15FF9"/>
    <w:rsid w:val="00C1603A"/>
    <w:rsid w:val="00C1605B"/>
    <w:rsid w:val="00C16269"/>
    <w:rsid w:val="00C163B5"/>
    <w:rsid w:val="00C1654C"/>
    <w:rsid w:val="00C167AB"/>
    <w:rsid w:val="00C16867"/>
    <w:rsid w:val="00C16A90"/>
    <w:rsid w:val="00C16BC6"/>
    <w:rsid w:val="00C16E6D"/>
    <w:rsid w:val="00C16F8E"/>
    <w:rsid w:val="00C1728F"/>
    <w:rsid w:val="00C1735B"/>
    <w:rsid w:val="00C1743C"/>
    <w:rsid w:val="00C175C5"/>
    <w:rsid w:val="00C17775"/>
    <w:rsid w:val="00C17C7F"/>
    <w:rsid w:val="00C17FC2"/>
    <w:rsid w:val="00C17FD3"/>
    <w:rsid w:val="00C204C1"/>
    <w:rsid w:val="00C204C4"/>
    <w:rsid w:val="00C2056F"/>
    <w:rsid w:val="00C20878"/>
    <w:rsid w:val="00C20881"/>
    <w:rsid w:val="00C20992"/>
    <w:rsid w:val="00C20B9D"/>
    <w:rsid w:val="00C20CA5"/>
    <w:rsid w:val="00C20DFE"/>
    <w:rsid w:val="00C21185"/>
    <w:rsid w:val="00C21251"/>
    <w:rsid w:val="00C212ED"/>
    <w:rsid w:val="00C21453"/>
    <w:rsid w:val="00C21881"/>
    <w:rsid w:val="00C219CD"/>
    <w:rsid w:val="00C21C47"/>
    <w:rsid w:val="00C21D1D"/>
    <w:rsid w:val="00C21D3B"/>
    <w:rsid w:val="00C21F3D"/>
    <w:rsid w:val="00C220E9"/>
    <w:rsid w:val="00C223EE"/>
    <w:rsid w:val="00C2249D"/>
    <w:rsid w:val="00C2253B"/>
    <w:rsid w:val="00C2267B"/>
    <w:rsid w:val="00C22C50"/>
    <w:rsid w:val="00C22D99"/>
    <w:rsid w:val="00C23041"/>
    <w:rsid w:val="00C230EA"/>
    <w:rsid w:val="00C23173"/>
    <w:rsid w:val="00C233CB"/>
    <w:rsid w:val="00C2349F"/>
    <w:rsid w:val="00C23527"/>
    <w:rsid w:val="00C2360A"/>
    <w:rsid w:val="00C236B6"/>
    <w:rsid w:val="00C23BF4"/>
    <w:rsid w:val="00C24020"/>
    <w:rsid w:val="00C2418C"/>
    <w:rsid w:val="00C24778"/>
    <w:rsid w:val="00C24787"/>
    <w:rsid w:val="00C24C47"/>
    <w:rsid w:val="00C24C9C"/>
    <w:rsid w:val="00C24DFF"/>
    <w:rsid w:val="00C24E09"/>
    <w:rsid w:val="00C24E3B"/>
    <w:rsid w:val="00C24F78"/>
    <w:rsid w:val="00C25373"/>
    <w:rsid w:val="00C25620"/>
    <w:rsid w:val="00C2582C"/>
    <w:rsid w:val="00C258B9"/>
    <w:rsid w:val="00C2592D"/>
    <w:rsid w:val="00C25B6A"/>
    <w:rsid w:val="00C25C23"/>
    <w:rsid w:val="00C25ECC"/>
    <w:rsid w:val="00C25F17"/>
    <w:rsid w:val="00C25F44"/>
    <w:rsid w:val="00C25F51"/>
    <w:rsid w:val="00C2659B"/>
    <w:rsid w:val="00C266B7"/>
    <w:rsid w:val="00C266F2"/>
    <w:rsid w:val="00C26B6A"/>
    <w:rsid w:val="00C270B5"/>
    <w:rsid w:val="00C27130"/>
    <w:rsid w:val="00C274B7"/>
    <w:rsid w:val="00C27974"/>
    <w:rsid w:val="00C2797C"/>
    <w:rsid w:val="00C27A08"/>
    <w:rsid w:val="00C3055C"/>
    <w:rsid w:val="00C307EB"/>
    <w:rsid w:val="00C30A9D"/>
    <w:rsid w:val="00C30B1B"/>
    <w:rsid w:val="00C30CEA"/>
    <w:rsid w:val="00C31055"/>
    <w:rsid w:val="00C310F9"/>
    <w:rsid w:val="00C3119C"/>
    <w:rsid w:val="00C3138C"/>
    <w:rsid w:val="00C31398"/>
    <w:rsid w:val="00C31485"/>
    <w:rsid w:val="00C314C8"/>
    <w:rsid w:val="00C31A56"/>
    <w:rsid w:val="00C31D52"/>
    <w:rsid w:val="00C31E97"/>
    <w:rsid w:val="00C31F55"/>
    <w:rsid w:val="00C3200D"/>
    <w:rsid w:val="00C32191"/>
    <w:rsid w:val="00C32418"/>
    <w:rsid w:val="00C3244E"/>
    <w:rsid w:val="00C32803"/>
    <w:rsid w:val="00C32844"/>
    <w:rsid w:val="00C32E86"/>
    <w:rsid w:val="00C32F9C"/>
    <w:rsid w:val="00C332C0"/>
    <w:rsid w:val="00C33547"/>
    <w:rsid w:val="00C336D2"/>
    <w:rsid w:val="00C3388E"/>
    <w:rsid w:val="00C338C5"/>
    <w:rsid w:val="00C33C62"/>
    <w:rsid w:val="00C33F07"/>
    <w:rsid w:val="00C33FE1"/>
    <w:rsid w:val="00C33FFE"/>
    <w:rsid w:val="00C3436F"/>
    <w:rsid w:val="00C343AE"/>
    <w:rsid w:val="00C34729"/>
    <w:rsid w:val="00C34945"/>
    <w:rsid w:val="00C34CF5"/>
    <w:rsid w:val="00C34D98"/>
    <w:rsid w:val="00C34EED"/>
    <w:rsid w:val="00C351EB"/>
    <w:rsid w:val="00C35388"/>
    <w:rsid w:val="00C3543C"/>
    <w:rsid w:val="00C357A2"/>
    <w:rsid w:val="00C357B3"/>
    <w:rsid w:val="00C359CF"/>
    <w:rsid w:val="00C35BE4"/>
    <w:rsid w:val="00C35E47"/>
    <w:rsid w:val="00C35FC0"/>
    <w:rsid w:val="00C360BF"/>
    <w:rsid w:val="00C3648D"/>
    <w:rsid w:val="00C3657A"/>
    <w:rsid w:val="00C36A6E"/>
    <w:rsid w:val="00C36DBC"/>
    <w:rsid w:val="00C36F40"/>
    <w:rsid w:val="00C37303"/>
    <w:rsid w:val="00C373BA"/>
    <w:rsid w:val="00C3763A"/>
    <w:rsid w:val="00C3772C"/>
    <w:rsid w:val="00C377E0"/>
    <w:rsid w:val="00C37840"/>
    <w:rsid w:val="00C37863"/>
    <w:rsid w:val="00C379C2"/>
    <w:rsid w:val="00C37A98"/>
    <w:rsid w:val="00C37E08"/>
    <w:rsid w:val="00C40274"/>
    <w:rsid w:val="00C4028C"/>
    <w:rsid w:val="00C40378"/>
    <w:rsid w:val="00C4055F"/>
    <w:rsid w:val="00C4064F"/>
    <w:rsid w:val="00C40C66"/>
    <w:rsid w:val="00C40D9A"/>
    <w:rsid w:val="00C41001"/>
    <w:rsid w:val="00C410D8"/>
    <w:rsid w:val="00C4117C"/>
    <w:rsid w:val="00C4153E"/>
    <w:rsid w:val="00C41690"/>
    <w:rsid w:val="00C41B37"/>
    <w:rsid w:val="00C41CF0"/>
    <w:rsid w:val="00C41F7C"/>
    <w:rsid w:val="00C42026"/>
    <w:rsid w:val="00C4245D"/>
    <w:rsid w:val="00C42623"/>
    <w:rsid w:val="00C42790"/>
    <w:rsid w:val="00C42AC7"/>
    <w:rsid w:val="00C42B87"/>
    <w:rsid w:val="00C431FE"/>
    <w:rsid w:val="00C43368"/>
    <w:rsid w:val="00C43516"/>
    <w:rsid w:val="00C43873"/>
    <w:rsid w:val="00C438BF"/>
    <w:rsid w:val="00C43B73"/>
    <w:rsid w:val="00C43DEF"/>
    <w:rsid w:val="00C43E22"/>
    <w:rsid w:val="00C43F4D"/>
    <w:rsid w:val="00C442E8"/>
    <w:rsid w:val="00C447A0"/>
    <w:rsid w:val="00C447D6"/>
    <w:rsid w:val="00C4489F"/>
    <w:rsid w:val="00C44CF7"/>
    <w:rsid w:val="00C44F02"/>
    <w:rsid w:val="00C45427"/>
    <w:rsid w:val="00C45669"/>
    <w:rsid w:val="00C4572A"/>
    <w:rsid w:val="00C4576D"/>
    <w:rsid w:val="00C45BD0"/>
    <w:rsid w:val="00C45C6D"/>
    <w:rsid w:val="00C45F47"/>
    <w:rsid w:val="00C45FF0"/>
    <w:rsid w:val="00C46202"/>
    <w:rsid w:val="00C4644D"/>
    <w:rsid w:val="00C464DF"/>
    <w:rsid w:val="00C46529"/>
    <w:rsid w:val="00C46898"/>
    <w:rsid w:val="00C46A13"/>
    <w:rsid w:val="00C46A8E"/>
    <w:rsid w:val="00C46E9F"/>
    <w:rsid w:val="00C470D3"/>
    <w:rsid w:val="00C47376"/>
    <w:rsid w:val="00C4737F"/>
    <w:rsid w:val="00C474D9"/>
    <w:rsid w:val="00C475EA"/>
    <w:rsid w:val="00C479CD"/>
    <w:rsid w:val="00C47FB3"/>
    <w:rsid w:val="00C50275"/>
    <w:rsid w:val="00C50642"/>
    <w:rsid w:val="00C506C7"/>
    <w:rsid w:val="00C507A3"/>
    <w:rsid w:val="00C509DA"/>
    <w:rsid w:val="00C50AFB"/>
    <w:rsid w:val="00C50C8A"/>
    <w:rsid w:val="00C50E92"/>
    <w:rsid w:val="00C50FB8"/>
    <w:rsid w:val="00C513AA"/>
    <w:rsid w:val="00C51530"/>
    <w:rsid w:val="00C515BC"/>
    <w:rsid w:val="00C5160F"/>
    <w:rsid w:val="00C5179C"/>
    <w:rsid w:val="00C517C1"/>
    <w:rsid w:val="00C517FD"/>
    <w:rsid w:val="00C518FA"/>
    <w:rsid w:val="00C51910"/>
    <w:rsid w:val="00C51914"/>
    <w:rsid w:val="00C51C47"/>
    <w:rsid w:val="00C5208D"/>
    <w:rsid w:val="00C52229"/>
    <w:rsid w:val="00C525A2"/>
    <w:rsid w:val="00C529EE"/>
    <w:rsid w:val="00C52BB4"/>
    <w:rsid w:val="00C52C40"/>
    <w:rsid w:val="00C52EC1"/>
    <w:rsid w:val="00C52FF1"/>
    <w:rsid w:val="00C5309D"/>
    <w:rsid w:val="00C5310B"/>
    <w:rsid w:val="00C5325B"/>
    <w:rsid w:val="00C5339C"/>
    <w:rsid w:val="00C5354A"/>
    <w:rsid w:val="00C535D4"/>
    <w:rsid w:val="00C537EB"/>
    <w:rsid w:val="00C53A92"/>
    <w:rsid w:val="00C53BFC"/>
    <w:rsid w:val="00C53FF6"/>
    <w:rsid w:val="00C5486E"/>
    <w:rsid w:val="00C54882"/>
    <w:rsid w:val="00C5499D"/>
    <w:rsid w:val="00C54CEB"/>
    <w:rsid w:val="00C54D3C"/>
    <w:rsid w:val="00C5500E"/>
    <w:rsid w:val="00C550DB"/>
    <w:rsid w:val="00C55363"/>
    <w:rsid w:val="00C556E5"/>
    <w:rsid w:val="00C557F4"/>
    <w:rsid w:val="00C55ACF"/>
    <w:rsid w:val="00C55E21"/>
    <w:rsid w:val="00C55FEB"/>
    <w:rsid w:val="00C56092"/>
    <w:rsid w:val="00C5658A"/>
    <w:rsid w:val="00C5664C"/>
    <w:rsid w:val="00C5682E"/>
    <w:rsid w:val="00C56881"/>
    <w:rsid w:val="00C5696F"/>
    <w:rsid w:val="00C56AB5"/>
    <w:rsid w:val="00C56E29"/>
    <w:rsid w:val="00C56F61"/>
    <w:rsid w:val="00C57299"/>
    <w:rsid w:val="00C572C5"/>
    <w:rsid w:val="00C572E5"/>
    <w:rsid w:val="00C5750E"/>
    <w:rsid w:val="00C5775D"/>
    <w:rsid w:val="00C57A39"/>
    <w:rsid w:val="00C57DD2"/>
    <w:rsid w:val="00C57FBA"/>
    <w:rsid w:val="00C6016E"/>
    <w:rsid w:val="00C602E1"/>
    <w:rsid w:val="00C604F5"/>
    <w:rsid w:val="00C606DD"/>
    <w:rsid w:val="00C6070A"/>
    <w:rsid w:val="00C608ED"/>
    <w:rsid w:val="00C609F7"/>
    <w:rsid w:val="00C60AB5"/>
    <w:rsid w:val="00C60B16"/>
    <w:rsid w:val="00C60DAA"/>
    <w:rsid w:val="00C60E76"/>
    <w:rsid w:val="00C6100C"/>
    <w:rsid w:val="00C610F7"/>
    <w:rsid w:val="00C6136E"/>
    <w:rsid w:val="00C614E6"/>
    <w:rsid w:val="00C6171D"/>
    <w:rsid w:val="00C61871"/>
    <w:rsid w:val="00C6195B"/>
    <w:rsid w:val="00C6198A"/>
    <w:rsid w:val="00C61BDC"/>
    <w:rsid w:val="00C621EC"/>
    <w:rsid w:val="00C622E8"/>
    <w:rsid w:val="00C624D3"/>
    <w:rsid w:val="00C6257B"/>
    <w:rsid w:val="00C62945"/>
    <w:rsid w:val="00C629EF"/>
    <w:rsid w:val="00C62C5A"/>
    <w:rsid w:val="00C62DF1"/>
    <w:rsid w:val="00C62ED5"/>
    <w:rsid w:val="00C630F6"/>
    <w:rsid w:val="00C636E9"/>
    <w:rsid w:val="00C639B6"/>
    <w:rsid w:val="00C63B74"/>
    <w:rsid w:val="00C63BEE"/>
    <w:rsid w:val="00C63D5A"/>
    <w:rsid w:val="00C63D85"/>
    <w:rsid w:val="00C63E37"/>
    <w:rsid w:val="00C64032"/>
    <w:rsid w:val="00C64136"/>
    <w:rsid w:val="00C643DE"/>
    <w:rsid w:val="00C6440D"/>
    <w:rsid w:val="00C644CB"/>
    <w:rsid w:val="00C646F6"/>
    <w:rsid w:val="00C64A42"/>
    <w:rsid w:val="00C64C88"/>
    <w:rsid w:val="00C64E09"/>
    <w:rsid w:val="00C64F63"/>
    <w:rsid w:val="00C64FDD"/>
    <w:rsid w:val="00C6517F"/>
    <w:rsid w:val="00C651D0"/>
    <w:rsid w:val="00C652B0"/>
    <w:rsid w:val="00C6530C"/>
    <w:rsid w:val="00C65596"/>
    <w:rsid w:val="00C655C6"/>
    <w:rsid w:val="00C65866"/>
    <w:rsid w:val="00C65867"/>
    <w:rsid w:val="00C65930"/>
    <w:rsid w:val="00C65946"/>
    <w:rsid w:val="00C65955"/>
    <w:rsid w:val="00C65A11"/>
    <w:rsid w:val="00C65A26"/>
    <w:rsid w:val="00C65D6C"/>
    <w:rsid w:val="00C66192"/>
    <w:rsid w:val="00C6673C"/>
    <w:rsid w:val="00C66AA9"/>
    <w:rsid w:val="00C66D17"/>
    <w:rsid w:val="00C66D43"/>
    <w:rsid w:val="00C66D8D"/>
    <w:rsid w:val="00C66DE7"/>
    <w:rsid w:val="00C66F66"/>
    <w:rsid w:val="00C66FEF"/>
    <w:rsid w:val="00C67046"/>
    <w:rsid w:val="00C67817"/>
    <w:rsid w:val="00C67AF5"/>
    <w:rsid w:val="00C67C5C"/>
    <w:rsid w:val="00C67F6F"/>
    <w:rsid w:val="00C70285"/>
    <w:rsid w:val="00C7033C"/>
    <w:rsid w:val="00C70422"/>
    <w:rsid w:val="00C70622"/>
    <w:rsid w:val="00C707F3"/>
    <w:rsid w:val="00C70970"/>
    <w:rsid w:val="00C70C48"/>
    <w:rsid w:val="00C70CC9"/>
    <w:rsid w:val="00C70D2D"/>
    <w:rsid w:val="00C70E1F"/>
    <w:rsid w:val="00C716D4"/>
    <w:rsid w:val="00C71BCA"/>
    <w:rsid w:val="00C71BCC"/>
    <w:rsid w:val="00C72042"/>
    <w:rsid w:val="00C72059"/>
    <w:rsid w:val="00C72173"/>
    <w:rsid w:val="00C722DE"/>
    <w:rsid w:val="00C72567"/>
    <w:rsid w:val="00C72752"/>
    <w:rsid w:val="00C72789"/>
    <w:rsid w:val="00C727F3"/>
    <w:rsid w:val="00C72953"/>
    <w:rsid w:val="00C7296B"/>
    <w:rsid w:val="00C729CA"/>
    <w:rsid w:val="00C72A0F"/>
    <w:rsid w:val="00C72A34"/>
    <w:rsid w:val="00C72D3F"/>
    <w:rsid w:val="00C7332E"/>
    <w:rsid w:val="00C73824"/>
    <w:rsid w:val="00C738E8"/>
    <w:rsid w:val="00C73B41"/>
    <w:rsid w:val="00C73C0C"/>
    <w:rsid w:val="00C73E90"/>
    <w:rsid w:val="00C73F64"/>
    <w:rsid w:val="00C73FD9"/>
    <w:rsid w:val="00C746CB"/>
    <w:rsid w:val="00C749CD"/>
    <w:rsid w:val="00C74A3E"/>
    <w:rsid w:val="00C74B1F"/>
    <w:rsid w:val="00C74B57"/>
    <w:rsid w:val="00C74C4B"/>
    <w:rsid w:val="00C74D0D"/>
    <w:rsid w:val="00C74D60"/>
    <w:rsid w:val="00C74D96"/>
    <w:rsid w:val="00C74EDA"/>
    <w:rsid w:val="00C74F4F"/>
    <w:rsid w:val="00C74FCB"/>
    <w:rsid w:val="00C7503D"/>
    <w:rsid w:val="00C7547E"/>
    <w:rsid w:val="00C7583F"/>
    <w:rsid w:val="00C75930"/>
    <w:rsid w:val="00C75B7F"/>
    <w:rsid w:val="00C75DC7"/>
    <w:rsid w:val="00C75E1C"/>
    <w:rsid w:val="00C76021"/>
    <w:rsid w:val="00C761AB"/>
    <w:rsid w:val="00C764C0"/>
    <w:rsid w:val="00C769D5"/>
    <w:rsid w:val="00C76D0B"/>
    <w:rsid w:val="00C7710A"/>
    <w:rsid w:val="00C771AC"/>
    <w:rsid w:val="00C7742E"/>
    <w:rsid w:val="00C77595"/>
    <w:rsid w:val="00C7767D"/>
    <w:rsid w:val="00C7773E"/>
    <w:rsid w:val="00C777DB"/>
    <w:rsid w:val="00C778B7"/>
    <w:rsid w:val="00C77C4F"/>
    <w:rsid w:val="00C77F40"/>
    <w:rsid w:val="00C77F53"/>
    <w:rsid w:val="00C8000D"/>
    <w:rsid w:val="00C8016C"/>
    <w:rsid w:val="00C80286"/>
    <w:rsid w:val="00C8047F"/>
    <w:rsid w:val="00C80645"/>
    <w:rsid w:val="00C80909"/>
    <w:rsid w:val="00C80C88"/>
    <w:rsid w:val="00C81045"/>
    <w:rsid w:val="00C81677"/>
    <w:rsid w:val="00C818BD"/>
    <w:rsid w:val="00C81902"/>
    <w:rsid w:val="00C81BAD"/>
    <w:rsid w:val="00C81C14"/>
    <w:rsid w:val="00C81EA3"/>
    <w:rsid w:val="00C81F1D"/>
    <w:rsid w:val="00C81FE3"/>
    <w:rsid w:val="00C821D9"/>
    <w:rsid w:val="00C821E8"/>
    <w:rsid w:val="00C822FD"/>
    <w:rsid w:val="00C827E1"/>
    <w:rsid w:val="00C82D83"/>
    <w:rsid w:val="00C82F2E"/>
    <w:rsid w:val="00C831F2"/>
    <w:rsid w:val="00C837DF"/>
    <w:rsid w:val="00C83B5A"/>
    <w:rsid w:val="00C83B5D"/>
    <w:rsid w:val="00C844F1"/>
    <w:rsid w:val="00C84506"/>
    <w:rsid w:val="00C84517"/>
    <w:rsid w:val="00C845EE"/>
    <w:rsid w:val="00C84638"/>
    <w:rsid w:val="00C848A1"/>
    <w:rsid w:val="00C84BA9"/>
    <w:rsid w:val="00C84C6B"/>
    <w:rsid w:val="00C84CAE"/>
    <w:rsid w:val="00C84D45"/>
    <w:rsid w:val="00C84D59"/>
    <w:rsid w:val="00C84E34"/>
    <w:rsid w:val="00C85246"/>
    <w:rsid w:val="00C852D5"/>
    <w:rsid w:val="00C8544C"/>
    <w:rsid w:val="00C85655"/>
    <w:rsid w:val="00C858D3"/>
    <w:rsid w:val="00C85A70"/>
    <w:rsid w:val="00C85D8D"/>
    <w:rsid w:val="00C8624B"/>
    <w:rsid w:val="00C86424"/>
    <w:rsid w:val="00C86664"/>
    <w:rsid w:val="00C86891"/>
    <w:rsid w:val="00C86C26"/>
    <w:rsid w:val="00C86F53"/>
    <w:rsid w:val="00C86FD9"/>
    <w:rsid w:val="00C8718A"/>
    <w:rsid w:val="00C871E2"/>
    <w:rsid w:val="00C8749B"/>
    <w:rsid w:val="00C8789B"/>
    <w:rsid w:val="00C87C41"/>
    <w:rsid w:val="00C87E8E"/>
    <w:rsid w:val="00C901A3"/>
    <w:rsid w:val="00C905ED"/>
    <w:rsid w:val="00C90904"/>
    <w:rsid w:val="00C90A84"/>
    <w:rsid w:val="00C90AD1"/>
    <w:rsid w:val="00C90E10"/>
    <w:rsid w:val="00C9115F"/>
    <w:rsid w:val="00C913D5"/>
    <w:rsid w:val="00C91827"/>
    <w:rsid w:val="00C9198A"/>
    <w:rsid w:val="00C91D90"/>
    <w:rsid w:val="00C92081"/>
    <w:rsid w:val="00C920CD"/>
    <w:rsid w:val="00C9223E"/>
    <w:rsid w:val="00C9276A"/>
    <w:rsid w:val="00C928E6"/>
    <w:rsid w:val="00C92A1A"/>
    <w:rsid w:val="00C92E32"/>
    <w:rsid w:val="00C93035"/>
    <w:rsid w:val="00C9315F"/>
    <w:rsid w:val="00C9342B"/>
    <w:rsid w:val="00C93678"/>
    <w:rsid w:val="00C936EC"/>
    <w:rsid w:val="00C93888"/>
    <w:rsid w:val="00C93EAE"/>
    <w:rsid w:val="00C940F2"/>
    <w:rsid w:val="00C94221"/>
    <w:rsid w:val="00C942DF"/>
    <w:rsid w:val="00C94324"/>
    <w:rsid w:val="00C9457C"/>
    <w:rsid w:val="00C946F5"/>
    <w:rsid w:val="00C947AA"/>
    <w:rsid w:val="00C94D21"/>
    <w:rsid w:val="00C94D31"/>
    <w:rsid w:val="00C94E84"/>
    <w:rsid w:val="00C94ED2"/>
    <w:rsid w:val="00C9507D"/>
    <w:rsid w:val="00C9514B"/>
    <w:rsid w:val="00C95152"/>
    <w:rsid w:val="00C95160"/>
    <w:rsid w:val="00C95332"/>
    <w:rsid w:val="00C95610"/>
    <w:rsid w:val="00C95AC0"/>
    <w:rsid w:val="00C962F8"/>
    <w:rsid w:val="00C963ED"/>
    <w:rsid w:val="00C966D8"/>
    <w:rsid w:val="00C96767"/>
    <w:rsid w:val="00C96A6D"/>
    <w:rsid w:val="00C96DC4"/>
    <w:rsid w:val="00C96DE5"/>
    <w:rsid w:val="00C96F89"/>
    <w:rsid w:val="00C9700B"/>
    <w:rsid w:val="00C97406"/>
    <w:rsid w:val="00C9743F"/>
    <w:rsid w:val="00C978C1"/>
    <w:rsid w:val="00C97B2B"/>
    <w:rsid w:val="00C97B45"/>
    <w:rsid w:val="00C97CBA"/>
    <w:rsid w:val="00C97EF7"/>
    <w:rsid w:val="00CA00D7"/>
    <w:rsid w:val="00CA01BC"/>
    <w:rsid w:val="00CA02E7"/>
    <w:rsid w:val="00CA057E"/>
    <w:rsid w:val="00CA075C"/>
    <w:rsid w:val="00CA0A02"/>
    <w:rsid w:val="00CA0B5C"/>
    <w:rsid w:val="00CA0D8D"/>
    <w:rsid w:val="00CA143F"/>
    <w:rsid w:val="00CA1CD3"/>
    <w:rsid w:val="00CA1CDD"/>
    <w:rsid w:val="00CA1D73"/>
    <w:rsid w:val="00CA1F0C"/>
    <w:rsid w:val="00CA1F13"/>
    <w:rsid w:val="00CA1FD9"/>
    <w:rsid w:val="00CA206B"/>
    <w:rsid w:val="00CA2369"/>
    <w:rsid w:val="00CA2759"/>
    <w:rsid w:val="00CA278A"/>
    <w:rsid w:val="00CA2809"/>
    <w:rsid w:val="00CA29FC"/>
    <w:rsid w:val="00CA2B13"/>
    <w:rsid w:val="00CA2D18"/>
    <w:rsid w:val="00CA2F59"/>
    <w:rsid w:val="00CA31F9"/>
    <w:rsid w:val="00CA34EE"/>
    <w:rsid w:val="00CA34F0"/>
    <w:rsid w:val="00CA372D"/>
    <w:rsid w:val="00CA3851"/>
    <w:rsid w:val="00CA38D3"/>
    <w:rsid w:val="00CA3A62"/>
    <w:rsid w:val="00CA3EDB"/>
    <w:rsid w:val="00CA3F44"/>
    <w:rsid w:val="00CA3FA5"/>
    <w:rsid w:val="00CA401C"/>
    <w:rsid w:val="00CA4025"/>
    <w:rsid w:val="00CA41DB"/>
    <w:rsid w:val="00CA432F"/>
    <w:rsid w:val="00CA43F4"/>
    <w:rsid w:val="00CA4500"/>
    <w:rsid w:val="00CA4515"/>
    <w:rsid w:val="00CA45B9"/>
    <w:rsid w:val="00CA56DB"/>
    <w:rsid w:val="00CA5834"/>
    <w:rsid w:val="00CA59E0"/>
    <w:rsid w:val="00CA5C25"/>
    <w:rsid w:val="00CA5F2D"/>
    <w:rsid w:val="00CA5FCB"/>
    <w:rsid w:val="00CA6238"/>
    <w:rsid w:val="00CA6311"/>
    <w:rsid w:val="00CA6468"/>
    <w:rsid w:val="00CA64D5"/>
    <w:rsid w:val="00CA69A1"/>
    <w:rsid w:val="00CA6C10"/>
    <w:rsid w:val="00CA6C72"/>
    <w:rsid w:val="00CA6E23"/>
    <w:rsid w:val="00CA6E25"/>
    <w:rsid w:val="00CA720F"/>
    <w:rsid w:val="00CA73ED"/>
    <w:rsid w:val="00CA75FC"/>
    <w:rsid w:val="00CA794E"/>
    <w:rsid w:val="00CA79FB"/>
    <w:rsid w:val="00CA7A83"/>
    <w:rsid w:val="00CA7B94"/>
    <w:rsid w:val="00CA7CBF"/>
    <w:rsid w:val="00CA7D58"/>
    <w:rsid w:val="00CA7F40"/>
    <w:rsid w:val="00CB013F"/>
    <w:rsid w:val="00CB0322"/>
    <w:rsid w:val="00CB057D"/>
    <w:rsid w:val="00CB082C"/>
    <w:rsid w:val="00CB0BD1"/>
    <w:rsid w:val="00CB0E6C"/>
    <w:rsid w:val="00CB0F09"/>
    <w:rsid w:val="00CB1372"/>
    <w:rsid w:val="00CB1421"/>
    <w:rsid w:val="00CB1692"/>
    <w:rsid w:val="00CB1CB6"/>
    <w:rsid w:val="00CB1D22"/>
    <w:rsid w:val="00CB2304"/>
    <w:rsid w:val="00CB24E5"/>
    <w:rsid w:val="00CB2770"/>
    <w:rsid w:val="00CB29D7"/>
    <w:rsid w:val="00CB2A41"/>
    <w:rsid w:val="00CB2A49"/>
    <w:rsid w:val="00CB2D9D"/>
    <w:rsid w:val="00CB329E"/>
    <w:rsid w:val="00CB32D8"/>
    <w:rsid w:val="00CB32F0"/>
    <w:rsid w:val="00CB3509"/>
    <w:rsid w:val="00CB3568"/>
    <w:rsid w:val="00CB36F6"/>
    <w:rsid w:val="00CB3922"/>
    <w:rsid w:val="00CB39EA"/>
    <w:rsid w:val="00CB3A37"/>
    <w:rsid w:val="00CB3B13"/>
    <w:rsid w:val="00CB3B55"/>
    <w:rsid w:val="00CB3F43"/>
    <w:rsid w:val="00CB4048"/>
    <w:rsid w:val="00CB447C"/>
    <w:rsid w:val="00CB44D1"/>
    <w:rsid w:val="00CB4749"/>
    <w:rsid w:val="00CB47DC"/>
    <w:rsid w:val="00CB4A4A"/>
    <w:rsid w:val="00CB4BFB"/>
    <w:rsid w:val="00CB5041"/>
    <w:rsid w:val="00CB5058"/>
    <w:rsid w:val="00CB5347"/>
    <w:rsid w:val="00CB5864"/>
    <w:rsid w:val="00CB5A5B"/>
    <w:rsid w:val="00CB5D00"/>
    <w:rsid w:val="00CB6378"/>
    <w:rsid w:val="00CB6421"/>
    <w:rsid w:val="00CB643F"/>
    <w:rsid w:val="00CB6C29"/>
    <w:rsid w:val="00CB6DBB"/>
    <w:rsid w:val="00CB7009"/>
    <w:rsid w:val="00CB70A8"/>
    <w:rsid w:val="00CB71B0"/>
    <w:rsid w:val="00CB7656"/>
    <w:rsid w:val="00CB7722"/>
    <w:rsid w:val="00CB7F6D"/>
    <w:rsid w:val="00CC027D"/>
    <w:rsid w:val="00CC032D"/>
    <w:rsid w:val="00CC085E"/>
    <w:rsid w:val="00CC09FD"/>
    <w:rsid w:val="00CC0A0D"/>
    <w:rsid w:val="00CC0E20"/>
    <w:rsid w:val="00CC14CB"/>
    <w:rsid w:val="00CC16B3"/>
    <w:rsid w:val="00CC17A3"/>
    <w:rsid w:val="00CC1CD0"/>
    <w:rsid w:val="00CC1FF0"/>
    <w:rsid w:val="00CC20D5"/>
    <w:rsid w:val="00CC20F2"/>
    <w:rsid w:val="00CC2385"/>
    <w:rsid w:val="00CC24F1"/>
    <w:rsid w:val="00CC2862"/>
    <w:rsid w:val="00CC28AE"/>
    <w:rsid w:val="00CC2BEF"/>
    <w:rsid w:val="00CC2CB5"/>
    <w:rsid w:val="00CC2DBF"/>
    <w:rsid w:val="00CC2E9C"/>
    <w:rsid w:val="00CC3303"/>
    <w:rsid w:val="00CC37B6"/>
    <w:rsid w:val="00CC3947"/>
    <w:rsid w:val="00CC3AAF"/>
    <w:rsid w:val="00CC3C41"/>
    <w:rsid w:val="00CC3D12"/>
    <w:rsid w:val="00CC3D37"/>
    <w:rsid w:val="00CC3F48"/>
    <w:rsid w:val="00CC4071"/>
    <w:rsid w:val="00CC41AC"/>
    <w:rsid w:val="00CC425A"/>
    <w:rsid w:val="00CC4A02"/>
    <w:rsid w:val="00CC4CD5"/>
    <w:rsid w:val="00CC4E8C"/>
    <w:rsid w:val="00CC51CE"/>
    <w:rsid w:val="00CC535E"/>
    <w:rsid w:val="00CC5804"/>
    <w:rsid w:val="00CC5AA7"/>
    <w:rsid w:val="00CC5AB3"/>
    <w:rsid w:val="00CC5CB9"/>
    <w:rsid w:val="00CC5D86"/>
    <w:rsid w:val="00CC5F3F"/>
    <w:rsid w:val="00CC6040"/>
    <w:rsid w:val="00CC6174"/>
    <w:rsid w:val="00CC6274"/>
    <w:rsid w:val="00CC630B"/>
    <w:rsid w:val="00CC6413"/>
    <w:rsid w:val="00CC64A9"/>
    <w:rsid w:val="00CC64C8"/>
    <w:rsid w:val="00CC677E"/>
    <w:rsid w:val="00CC6876"/>
    <w:rsid w:val="00CC68BC"/>
    <w:rsid w:val="00CC6D67"/>
    <w:rsid w:val="00CC6F33"/>
    <w:rsid w:val="00CC70EC"/>
    <w:rsid w:val="00CC71BE"/>
    <w:rsid w:val="00CC71ED"/>
    <w:rsid w:val="00CC7972"/>
    <w:rsid w:val="00CC7A4D"/>
    <w:rsid w:val="00CC7ADF"/>
    <w:rsid w:val="00CC7B83"/>
    <w:rsid w:val="00CD00F2"/>
    <w:rsid w:val="00CD0535"/>
    <w:rsid w:val="00CD0886"/>
    <w:rsid w:val="00CD092F"/>
    <w:rsid w:val="00CD09BB"/>
    <w:rsid w:val="00CD0A0D"/>
    <w:rsid w:val="00CD0A11"/>
    <w:rsid w:val="00CD0A21"/>
    <w:rsid w:val="00CD0DA2"/>
    <w:rsid w:val="00CD0F22"/>
    <w:rsid w:val="00CD0F4D"/>
    <w:rsid w:val="00CD1244"/>
    <w:rsid w:val="00CD1287"/>
    <w:rsid w:val="00CD1631"/>
    <w:rsid w:val="00CD17A0"/>
    <w:rsid w:val="00CD1A76"/>
    <w:rsid w:val="00CD1E29"/>
    <w:rsid w:val="00CD1EB3"/>
    <w:rsid w:val="00CD1F01"/>
    <w:rsid w:val="00CD20CF"/>
    <w:rsid w:val="00CD2214"/>
    <w:rsid w:val="00CD2421"/>
    <w:rsid w:val="00CD2426"/>
    <w:rsid w:val="00CD261B"/>
    <w:rsid w:val="00CD2665"/>
    <w:rsid w:val="00CD2690"/>
    <w:rsid w:val="00CD2757"/>
    <w:rsid w:val="00CD29F9"/>
    <w:rsid w:val="00CD2A63"/>
    <w:rsid w:val="00CD2D39"/>
    <w:rsid w:val="00CD2F74"/>
    <w:rsid w:val="00CD3540"/>
    <w:rsid w:val="00CD364B"/>
    <w:rsid w:val="00CD37E0"/>
    <w:rsid w:val="00CD3C29"/>
    <w:rsid w:val="00CD3C43"/>
    <w:rsid w:val="00CD408B"/>
    <w:rsid w:val="00CD41ED"/>
    <w:rsid w:val="00CD4240"/>
    <w:rsid w:val="00CD4249"/>
    <w:rsid w:val="00CD450B"/>
    <w:rsid w:val="00CD4894"/>
    <w:rsid w:val="00CD4DA9"/>
    <w:rsid w:val="00CD515E"/>
    <w:rsid w:val="00CD55A5"/>
    <w:rsid w:val="00CD5644"/>
    <w:rsid w:val="00CD57FF"/>
    <w:rsid w:val="00CD590F"/>
    <w:rsid w:val="00CD5A2F"/>
    <w:rsid w:val="00CD5A94"/>
    <w:rsid w:val="00CD5CCA"/>
    <w:rsid w:val="00CD5CF3"/>
    <w:rsid w:val="00CD5E89"/>
    <w:rsid w:val="00CD5FE9"/>
    <w:rsid w:val="00CD60E9"/>
    <w:rsid w:val="00CD61A6"/>
    <w:rsid w:val="00CD6580"/>
    <w:rsid w:val="00CD68EA"/>
    <w:rsid w:val="00CD691F"/>
    <w:rsid w:val="00CD6A00"/>
    <w:rsid w:val="00CD6A24"/>
    <w:rsid w:val="00CD6A60"/>
    <w:rsid w:val="00CD6BDF"/>
    <w:rsid w:val="00CD6D16"/>
    <w:rsid w:val="00CD6E0B"/>
    <w:rsid w:val="00CD7205"/>
    <w:rsid w:val="00CD723B"/>
    <w:rsid w:val="00CD74BF"/>
    <w:rsid w:val="00CD7620"/>
    <w:rsid w:val="00CD777E"/>
    <w:rsid w:val="00CD77C9"/>
    <w:rsid w:val="00CD7C5A"/>
    <w:rsid w:val="00CD7F1F"/>
    <w:rsid w:val="00CE0055"/>
    <w:rsid w:val="00CE0138"/>
    <w:rsid w:val="00CE0177"/>
    <w:rsid w:val="00CE0300"/>
    <w:rsid w:val="00CE0386"/>
    <w:rsid w:val="00CE0726"/>
    <w:rsid w:val="00CE0CB6"/>
    <w:rsid w:val="00CE0E9C"/>
    <w:rsid w:val="00CE102D"/>
    <w:rsid w:val="00CE11A3"/>
    <w:rsid w:val="00CE13B8"/>
    <w:rsid w:val="00CE14BF"/>
    <w:rsid w:val="00CE15A9"/>
    <w:rsid w:val="00CE161E"/>
    <w:rsid w:val="00CE19F8"/>
    <w:rsid w:val="00CE1ADF"/>
    <w:rsid w:val="00CE1E5A"/>
    <w:rsid w:val="00CE1EAD"/>
    <w:rsid w:val="00CE1FBA"/>
    <w:rsid w:val="00CE20AD"/>
    <w:rsid w:val="00CE222B"/>
    <w:rsid w:val="00CE22F7"/>
    <w:rsid w:val="00CE2306"/>
    <w:rsid w:val="00CE23A0"/>
    <w:rsid w:val="00CE2648"/>
    <w:rsid w:val="00CE2B3B"/>
    <w:rsid w:val="00CE2C6F"/>
    <w:rsid w:val="00CE2DDB"/>
    <w:rsid w:val="00CE2F19"/>
    <w:rsid w:val="00CE2F32"/>
    <w:rsid w:val="00CE2F99"/>
    <w:rsid w:val="00CE3168"/>
    <w:rsid w:val="00CE3422"/>
    <w:rsid w:val="00CE348A"/>
    <w:rsid w:val="00CE34CB"/>
    <w:rsid w:val="00CE36C2"/>
    <w:rsid w:val="00CE3737"/>
    <w:rsid w:val="00CE3AF9"/>
    <w:rsid w:val="00CE3BE2"/>
    <w:rsid w:val="00CE3E11"/>
    <w:rsid w:val="00CE3E4F"/>
    <w:rsid w:val="00CE44FC"/>
    <w:rsid w:val="00CE452A"/>
    <w:rsid w:val="00CE46E5"/>
    <w:rsid w:val="00CE49CD"/>
    <w:rsid w:val="00CE4D06"/>
    <w:rsid w:val="00CE4FD7"/>
    <w:rsid w:val="00CE4FDF"/>
    <w:rsid w:val="00CE521E"/>
    <w:rsid w:val="00CE5239"/>
    <w:rsid w:val="00CE5312"/>
    <w:rsid w:val="00CE54B2"/>
    <w:rsid w:val="00CE54FD"/>
    <w:rsid w:val="00CE5509"/>
    <w:rsid w:val="00CE5524"/>
    <w:rsid w:val="00CE577A"/>
    <w:rsid w:val="00CE58C1"/>
    <w:rsid w:val="00CE5E4B"/>
    <w:rsid w:val="00CE5F2E"/>
    <w:rsid w:val="00CE5F51"/>
    <w:rsid w:val="00CE6116"/>
    <w:rsid w:val="00CE6528"/>
    <w:rsid w:val="00CE661E"/>
    <w:rsid w:val="00CE670A"/>
    <w:rsid w:val="00CE68FD"/>
    <w:rsid w:val="00CE690D"/>
    <w:rsid w:val="00CE692B"/>
    <w:rsid w:val="00CE6A23"/>
    <w:rsid w:val="00CE6AEC"/>
    <w:rsid w:val="00CE6B47"/>
    <w:rsid w:val="00CE6DE1"/>
    <w:rsid w:val="00CE6F1C"/>
    <w:rsid w:val="00CE6FD3"/>
    <w:rsid w:val="00CE7250"/>
    <w:rsid w:val="00CE726E"/>
    <w:rsid w:val="00CE7BE7"/>
    <w:rsid w:val="00CE7CB0"/>
    <w:rsid w:val="00CE7E0B"/>
    <w:rsid w:val="00CE7E0D"/>
    <w:rsid w:val="00CF044F"/>
    <w:rsid w:val="00CF0502"/>
    <w:rsid w:val="00CF0620"/>
    <w:rsid w:val="00CF0D9D"/>
    <w:rsid w:val="00CF0DC9"/>
    <w:rsid w:val="00CF0F1D"/>
    <w:rsid w:val="00CF0F41"/>
    <w:rsid w:val="00CF113F"/>
    <w:rsid w:val="00CF11FF"/>
    <w:rsid w:val="00CF122D"/>
    <w:rsid w:val="00CF125E"/>
    <w:rsid w:val="00CF13D8"/>
    <w:rsid w:val="00CF1AE9"/>
    <w:rsid w:val="00CF1F72"/>
    <w:rsid w:val="00CF1FA2"/>
    <w:rsid w:val="00CF20D9"/>
    <w:rsid w:val="00CF22F0"/>
    <w:rsid w:val="00CF23EB"/>
    <w:rsid w:val="00CF2751"/>
    <w:rsid w:val="00CF291B"/>
    <w:rsid w:val="00CF29A7"/>
    <w:rsid w:val="00CF2ACE"/>
    <w:rsid w:val="00CF2B9D"/>
    <w:rsid w:val="00CF2BA9"/>
    <w:rsid w:val="00CF2EC2"/>
    <w:rsid w:val="00CF2FC3"/>
    <w:rsid w:val="00CF302C"/>
    <w:rsid w:val="00CF3331"/>
    <w:rsid w:val="00CF36CE"/>
    <w:rsid w:val="00CF3817"/>
    <w:rsid w:val="00CF39F8"/>
    <w:rsid w:val="00CF3A22"/>
    <w:rsid w:val="00CF3A28"/>
    <w:rsid w:val="00CF3A7E"/>
    <w:rsid w:val="00CF3BAA"/>
    <w:rsid w:val="00CF3CF6"/>
    <w:rsid w:val="00CF3E3C"/>
    <w:rsid w:val="00CF406D"/>
    <w:rsid w:val="00CF4488"/>
    <w:rsid w:val="00CF4511"/>
    <w:rsid w:val="00CF4CE6"/>
    <w:rsid w:val="00CF4DC5"/>
    <w:rsid w:val="00CF4E03"/>
    <w:rsid w:val="00CF4E7A"/>
    <w:rsid w:val="00CF50D4"/>
    <w:rsid w:val="00CF513F"/>
    <w:rsid w:val="00CF543C"/>
    <w:rsid w:val="00CF54D1"/>
    <w:rsid w:val="00CF5761"/>
    <w:rsid w:val="00CF59BC"/>
    <w:rsid w:val="00CF5A81"/>
    <w:rsid w:val="00CF5D70"/>
    <w:rsid w:val="00CF5E52"/>
    <w:rsid w:val="00CF5F87"/>
    <w:rsid w:val="00CF6555"/>
    <w:rsid w:val="00CF664F"/>
    <w:rsid w:val="00CF68C3"/>
    <w:rsid w:val="00CF6BEB"/>
    <w:rsid w:val="00CF6CC8"/>
    <w:rsid w:val="00CF6DEA"/>
    <w:rsid w:val="00CF6F7C"/>
    <w:rsid w:val="00CF71DB"/>
    <w:rsid w:val="00CF71E6"/>
    <w:rsid w:val="00CF7388"/>
    <w:rsid w:val="00CF78B6"/>
    <w:rsid w:val="00CF7968"/>
    <w:rsid w:val="00CF7D4E"/>
    <w:rsid w:val="00CF7D7A"/>
    <w:rsid w:val="00D0027B"/>
    <w:rsid w:val="00D002CD"/>
    <w:rsid w:val="00D004F8"/>
    <w:rsid w:val="00D006EA"/>
    <w:rsid w:val="00D0096B"/>
    <w:rsid w:val="00D00B0E"/>
    <w:rsid w:val="00D00B44"/>
    <w:rsid w:val="00D00DCB"/>
    <w:rsid w:val="00D00E14"/>
    <w:rsid w:val="00D01390"/>
    <w:rsid w:val="00D0145B"/>
    <w:rsid w:val="00D0154F"/>
    <w:rsid w:val="00D0165C"/>
    <w:rsid w:val="00D01A61"/>
    <w:rsid w:val="00D01CCF"/>
    <w:rsid w:val="00D01D28"/>
    <w:rsid w:val="00D01D6B"/>
    <w:rsid w:val="00D020C5"/>
    <w:rsid w:val="00D02190"/>
    <w:rsid w:val="00D025C5"/>
    <w:rsid w:val="00D02B4C"/>
    <w:rsid w:val="00D02C40"/>
    <w:rsid w:val="00D02F8F"/>
    <w:rsid w:val="00D03107"/>
    <w:rsid w:val="00D031E0"/>
    <w:rsid w:val="00D033F6"/>
    <w:rsid w:val="00D035AC"/>
    <w:rsid w:val="00D0362E"/>
    <w:rsid w:val="00D039E9"/>
    <w:rsid w:val="00D03A62"/>
    <w:rsid w:val="00D03B83"/>
    <w:rsid w:val="00D03BE4"/>
    <w:rsid w:val="00D03D46"/>
    <w:rsid w:val="00D03E96"/>
    <w:rsid w:val="00D03FA4"/>
    <w:rsid w:val="00D03FCF"/>
    <w:rsid w:val="00D043A9"/>
    <w:rsid w:val="00D043BE"/>
    <w:rsid w:val="00D04651"/>
    <w:rsid w:val="00D0466F"/>
    <w:rsid w:val="00D04A15"/>
    <w:rsid w:val="00D04BEA"/>
    <w:rsid w:val="00D04C36"/>
    <w:rsid w:val="00D04E0C"/>
    <w:rsid w:val="00D051F0"/>
    <w:rsid w:val="00D05212"/>
    <w:rsid w:val="00D0528D"/>
    <w:rsid w:val="00D052A5"/>
    <w:rsid w:val="00D053F0"/>
    <w:rsid w:val="00D054C5"/>
    <w:rsid w:val="00D055D4"/>
    <w:rsid w:val="00D055EC"/>
    <w:rsid w:val="00D05691"/>
    <w:rsid w:val="00D05825"/>
    <w:rsid w:val="00D05C42"/>
    <w:rsid w:val="00D05FAC"/>
    <w:rsid w:val="00D0619A"/>
    <w:rsid w:val="00D066CF"/>
    <w:rsid w:val="00D06764"/>
    <w:rsid w:val="00D06799"/>
    <w:rsid w:val="00D0713D"/>
    <w:rsid w:val="00D07337"/>
    <w:rsid w:val="00D078CB"/>
    <w:rsid w:val="00D07A52"/>
    <w:rsid w:val="00D07AF6"/>
    <w:rsid w:val="00D07C1D"/>
    <w:rsid w:val="00D07CB4"/>
    <w:rsid w:val="00D07D82"/>
    <w:rsid w:val="00D1020C"/>
    <w:rsid w:val="00D10243"/>
    <w:rsid w:val="00D10681"/>
    <w:rsid w:val="00D10791"/>
    <w:rsid w:val="00D107CB"/>
    <w:rsid w:val="00D10A68"/>
    <w:rsid w:val="00D10C59"/>
    <w:rsid w:val="00D10CD0"/>
    <w:rsid w:val="00D10D18"/>
    <w:rsid w:val="00D11043"/>
    <w:rsid w:val="00D11336"/>
    <w:rsid w:val="00D1135A"/>
    <w:rsid w:val="00D11401"/>
    <w:rsid w:val="00D11466"/>
    <w:rsid w:val="00D116E0"/>
    <w:rsid w:val="00D11A54"/>
    <w:rsid w:val="00D11F39"/>
    <w:rsid w:val="00D11F56"/>
    <w:rsid w:val="00D1200B"/>
    <w:rsid w:val="00D12855"/>
    <w:rsid w:val="00D12C14"/>
    <w:rsid w:val="00D12E11"/>
    <w:rsid w:val="00D12F94"/>
    <w:rsid w:val="00D130C6"/>
    <w:rsid w:val="00D1335A"/>
    <w:rsid w:val="00D133FF"/>
    <w:rsid w:val="00D13691"/>
    <w:rsid w:val="00D13829"/>
    <w:rsid w:val="00D13C22"/>
    <w:rsid w:val="00D13D0C"/>
    <w:rsid w:val="00D13FC7"/>
    <w:rsid w:val="00D141B2"/>
    <w:rsid w:val="00D1424B"/>
    <w:rsid w:val="00D1426F"/>
    <w:rsid w:val="00D1436B"/>
    <w:rsid w:val="00D143CC"/>
    <w:rsid w:val="00D144CF"/>
    <w:rsid w:val="00D1460D"/>
    <w:rsid w:val="00D1467A"/>
    <w:rsid w:val="00D148B1"/>
    <w:rsid w:val="00D14D69"/>
    <w:rsid w:val="00D14D91"/>
    <w:rsid w:val="00D14F34"/>
    <w:rsid w:val="00D14FB5"/>
    <w:rsid w:val="00D15204"/>
    <w:rsid w:val="00D15225"/>
    <w:rsid w:val="00D152F3"/>
    <w:rsid w:val="00D158C9"/>
    <w:rsid w:val="00D1595B"/>
    <w:rsid w:val="00D15A01"/>
    <w:rsid w:val="00D15D66"/>
    <w:rsid w:val="00D15F00"/>
    <w:rsid w:val="00D15F4A"/>
    <w:rsid w:val="00D16272"/>
    <w:rsid w:val="00D164FF"/>
    <w:rsid w:val="00D1653E"/>
    <w:rsid w:val="00D1669D"/>
    <w:rsid w:val="00D1671D"/>
    <w:rsid w:val="00D16864"/>
    <w:rsid w:val="00D16CC0"/>
    <w:rsid w:val="00D16D77"/>
    <w:rsid w:val="00D16E6F"/>
    <w:rsid w:val="00D17048"/>
    <w:rsid w:val="00D1748D"/>
    <w:rsid w:val="00D174BC"/>
    <w:rsid w:val="00D176CD"/>
    <w:rsid w:val="00D17761"/>
    <w:rsid w:val="00D17A3C"/>
    <w:rsid w:val="00D17C6A"/>
    <w:rsid w:val="00D200C8"/>
    <w:rsid w:val="00D2023B"/>
    <w:rsid w:val="00D2066B"/>
    <w:rsid w:val="00D20AF3"/>
    <w:rsid w:val="00D20C85"/>
    <w:rsid w:val="00D20E2B"/>
    <w:rsid w:val="00D21037"/>
    <w:rsid w:val="00D21089"/>
    <w:rsid w:val="00D210B8"/>
    <w:rsid w:val="00D21763"/>
    <w:rsid w:val="00D21890"/>
    <w:rsid w:val="00D2199A"/>
    <w:rsid w:val="00D21C27"/>
    <w:rsid w:val="00D21E3A"/>
    <w:rsid w:val="00D220A8"/>
    <w:rsid w:val="00D221DE"/>
    <w:rsid w:val="00D22559"/>
    <w:rsid w:val="00D226CC"/>
    <w:rsid w:val="00D2272F"/>
    <w:rsid w:val="00D228A4"/>
    <w:rsid w:val="00D22908"/>
    <w:rsid w:val="00D22B73"/>
    <w:rsid w:val="00D22D0A"/>
    <w:rsid w:val="00D22E83"/>
    <w:rsid w:val="00D233E1"/>
    <w:rsid w:val="00D23727"/>
    <w:rsid w:val="00D23A5C"/>
    <w:rsid w:val="00D23AF8"/>
    <w:rsid w:val="00D23FBB"/>
    <w:rsid w:val="00D24154"/>
    <w:rsid w:val="00D2452E"/>
    <w:rsid w:val="00D24590"/>
    <w:rsid w:val="00D245D3"/>
    <w:rsid w:val="00D24646"/>
    <w:rsid w:val="00D247A5"/>
    <w:rsid w:val="00D2493C"/>
    <w:rsid w:val="00D24A62"/>
    <w:rsid w:val="00D24C6B"/>
    <w:rsid w:val="00D24EE2"/>
    <w:rsid w:val="00D25015"/>
    <w:rsid w:val="00D2512C"/>
    <w:rsid w:val="00D252F5"/>
    <w:rsid w:val="00D25453"/>
    <w:rsid w:val="00D257BC"/>
    <w:rsid w:val="00D25AC9"/>
    <w:rsid w:val="00D25CA1"/>
    <w:rsid w:val="00D25DEC"/>
    <w:rsid w:val="00D2602F"/>
    <w:rsid w:val="00D26292"/>
    <w:rsid w:val="00D2646A"/>
    <w:rsid w:val="00D2696A"/>
    <w:rsid w:val="00D269FE"/>
    <w:rsid w:val="00D26B9D"/>
    <w:rsid w:val="00D26CDA"/>
    <w:rsid w:val="00D270AA"/>
    <w:rsid w:val="00D270D0"/>
    <w:rsid w:val="00D27303"/>
    <w:rsid w:val="00D27653"/>
    <w:rsid w:val="00D2776A"/>
    <w:rsid w:val="00D27771"/>
    <w:rsid w:val="00D27A8A"/>
    <w:rsid w:val="00D27E29"/>
    <w:rsid w:val="00D27EE0"/>
    <w:rsid w:val="00D27F9D"/>
    <w:rsid w:val="00D3003D"/>
    <w:rsid w:val="00D3038F"/>
    <w:rsid w:val="00D303A8"/>
    <w:rsid w:val="00D305A2"/>
    <w:rsid w:val="00D30662"/>
    <w:rsid w:val="00D307C2"/>
    <w:rsid w:val="00D30904"/>
    <w:rsid w:val="00D30BE5"/>
    <w:rsid w:val="00D311B1"/>
    <w:rsid w:val="00D314DF"/>
    <w:rsid w:val="00D316B9"/>
    <w:rsid w:val="00D31815"/>
    <w:rsid w:val="00D31818"/>
    <w:rsid w:val="00D31B04"/>
    <w:rsid w:val="00D31BB7"/>
    <w:rsid w:val="00D31DC8"/>
    <w:rsid w:val="00D31F17"/>
    <w:rsid w:val="00D31F9C"/>
    <w:rsid w:val="00D32217"/>
    <w:rsid w:val="00D32302"/>
    <w:rsid w:val="00D32375"/>
    <w:rsid w:val="00D3246F"/>
    <w:rsid w:val="00D3260F"/>
    <w:rsid w:val="00D3270C"/>
    <w:rsid w:val="00D3271B"/>
    <w:rsid w:val="00D32C6E"/>
    <w:rsid w:val="00D337E6"/>
    <w:rsid w:val="00D33803"/>
    <w:rsid w:val="00D33973"/>
    <w:rsid w:val="00D33AB4"/>
    <w:rsid w:val="00D33BB4"/>
    <w:rsid w:val="00D33D0E"/>
    <w:rsid w:val="00D33D5A"/>
    <w:rsid w:val="00D33DE3"/>
    <w:rsid w:val="00D33DED"/>
    <w:rsid w:val="00D33FAA"/>
    <w:rsid w:val="00D3412E"/>
    <w:rsid w:val="00D34250"/>
    <w:rsid w:val="00D34584"/>
    <w:rsid w:val="00D345B0"/>
    <w:rsid w:val="00D346DA"/>
    <w:rsid w:val="00D346FA"/>
    <w:rsid w:val="00D34883"/>
    <w:rsid w:val="00D34DA4"/>
    <w:rsid w:val="00D34F22"/>
    <w:rsid w:val="00D34F85"/>
    <w:rsid w:val="00D3539A"/>
    <w:rsid w:val="00D353A1"/>
    <w:rsid w:val="00D353D4"/>
    <w:rsid w:val="00D35649"/>
    <w:rsid w:val="00D35903"/>
    <w:rsid w:val="00D35A3F"/>
    <w:rsid w:val="00D35A6D"/>
    <w:rsid w:val="00D35B46"/>
    <w:rsid w:val="00D35DBF"/>
    <w:rsid w:val="00D35E87"/>
    <w:rsid w:val="00D361A1"/>
    <w:rsid w:val="00D36495"/>
    <w:rsid w:val="00D3657A"/>
    <w:rsid w:val="00D3681B"/>
    <w:rsid w:val="00D3688D"/>
    <w:rsid w:val="00D36A63"/>
    <w:rsid w:val="00D36C46"/>
    <w:rsid w:val="00D36FDE"/>
    <w:rsid w:val="00D37046"/>
    <w:rsid w:val="00D3734C"/>
    <w:rsid w:val="00D376CA"/>
    <w:rsid w:val="00D37700"/>
    <w:rsid w:val="00D37783"/>
    <w:rsid w:val="00D377CF"/>
    <w:rsid w:val="00D37A01"/>
    <w:rsid w:val="00D37A74"/>
    <w:rsid w:val="00D37BF8"/>
    <w:rsid w:val="00D37CED"/>
    <w:rsid w:val="00D40128"/>
    <w:rsid w:val="00D4021B"/>
    <w:rsid w:val="00D40534"/>
    <w:rsid w:val="00D40AD0"/>
    <w:rsid w:val="00D412B4"/>
    <w:rsid w:val="00D4132B"/>
    <w:rsid w:val="00D4133F"/>
    <w:rsid w:val="00D4194D"/>
    <w:rsid w:val="00D41A83"/>
    <w:rsid w:val="00D41D23"/>
    <w:rsid w:val="00D41FED"/>
    <w:rsid w:val="00D420FE"/>
    <w:rsid w:val="00D42244"/>
    <w:rsid w:val="00D4241D"/>
    <w:rsid w:val="00D427D9"/>
    <w:rsid w:val="00D42889"/>
    <w:rsid w:val="00D42C6C"/>
    <w:rsid w:val="00D4308D"/>
    <w:rsid w:val="00D431B7"/>
    <w:rsid w:val="00D4382A"/>
    <w:rsid w:val="00D4389C"/>
    <w:rsid w:val="00D43A6C"/>
    <w:rsid w:val="00D43CF1"/>
    <w:rsid w:val="00D43F23"/>
    <w:rsid w:val="00D43FBB"/>
    <w:rsid w:val="00D44064"/>
    <w:rsid w:val="00D441BC"/>
    <w:rsid w:val="00D44351"/>
    <w:rsid w:val="00D4446C"/>
    <w:rsid w:val="00D446FF"/>
    <w:rsid w:val="00D448B2"/>
    <w:rsid w:val="00D44FE2"/>
    <w:rsid w:val="00D45590"/>
    <w:rsid w:val="00D455F5"/>
    <w:rsid w:val="00D45737"/>
    <w:rsid w:val="00D45750"/>
    <w:rsid w:val="00D459EC"/>
    <w:rsid w:val="00D45A70"/>
    <w:rsid w:val="00D45CCD"/>
    <w:rsid w:val="00D45D77"/>
    <w:rsid w:val="00D45E4D"/>
    <w:rsid w:val="00D46019"/>
    <w:rsid w:val="00D46181"/>
    <w:rsid w:val="00D46316"/>
    <w:rsid w:val="00D46333"/>
    <w:rsid w:val="00D4644A"/>
    <w:rsid w:val="00D465D7"/>
    <w:rsid w:val="00D467CF"/>
    <w:rsid w:val="00D46952"/>
    <w:rsid w:val="00D46BF8"/>
    <w:rsid w:val="00D46CC3"/>
    <w:rsid w:val="00D46E82"/>
    <w:rsid w:val="00D473E6"/>
    <w:rsid w:val="00D47573"/>
    <w:rsid w:val="00D47611"/>
    <w:rsid w:val="00D47709"/>
    <w:rsid w:val="00D479FC"/>
    <w:rsid w:val="00D47A14"/>
    <w:rsid w:val="00D47D15"/>
    <w:rsid w:val="00D47F09"/>
    <w:rsid w:val="00D47FC7"/>
    <w:rsid w:val="00D5033E"/>
    <w:rsid w:val="00D505EB"/>
    <w:rsid w:val="00D50637"/>
    <w:rsid w:val="00D509D6"/>
    <w:rsid w:val="00D50B29"/>
    <w:rsid w:val="00D50B93"/>
    <w:rsid w:val="00D50CBD"/>
    <w:rsid w:val="00D50F35"/>
    <w:rsid w:val="00D50FFC"/>
    <w:rsid w:val="00D516DD"/>
    <w:rsid w:val="00D51853"/>
    <w:rsid w:val="00D519EF"/>
    <w:rsid w:val="00D520FB"/>
    <w:rsid w:val="00D52433"/>
    <w:rsid w:val="00D5262E"/>
    <w:rsid w:val="00D5287C"/>
    <w:rsid w:val="00D528EC"/>
    <w:rsid w:val="00D52A05"/>
    <w:rsid w:val="00D52C6F"/>
    <w:rsid w:val="00D52D21"/>
    <w:rsid w:val="00D52DF5"/>
    <w:rsid w:val="00D53395"/>
    <w:rsid w:val="00D533DA"/>
    <w:rsid w:val="00D534B3"/>
    <w:rsid w:val="00D53806"/>
    <w:rsid w:val="00D53BED"/>
    <w:rsid w:val="00D53C03"/>
    <w:rsid w:val="00D53D07"/>
    <w:rsid w:val="00D53E8B"/>
    <w:rsid w:val="00D5420D"/>
    <w:rsid w:val="00D54231"/>
    <w:rsid w:val="00D54321"/>
    <w:rsid w:val="00D543B0"/>
    <w:rsid w:val="00D544F6"/>
    <w:rsid w:val="00D54732"/>
    <w:rsid w:val="00D54825"/>
    <w:rsid w:val="00D54A71"/>
    <w:rsid w:val="00D54B7C"/>
    <w:rsid w:val="00D54EEF"/>
    <w:rsid w:val="00D54FFE"/>
    <w:rsid w:val="00D5542D"/>
    <w:rsid w:val="00D55565"/>
    <w:rsid w:val="00D55807"/>
    <w:rsid w:val="00D55C02"/>
    <w:rsid w:val="00D55C09"/>
    <w:rsid w:val="00D55C6A"/>
    <w:rsid w:val="00D55DC7"/>
    <w:rsid w:val="00D56082"/>
    <w:rsid w:val="00D5643E"/>
    <w:rsid w:val="00D5671C"/>
    <w:rsid w:val="00D567E1"/>
    <w:rsid w:val="00D5686E"/>
    <w:rsid w:val="00D56CFD"/>
    <w:rsid w:val="00D56DCB"/>
    <w:rsid w:val="00D57127"/>
    <w:rsid w:val="00D57333"/>
    <w:rsid w:val="00D5742A"/>
    <w:rsid w:val="00D576AA"/>
    <w:rsid w:val="00D578D1"/>
    <w:rsid w:val="00D57E92"/>
    <w:rsid w:val="00D600C7"/>
    <w:rsid w:val="00D60209"/>
    <w:rsid w:val="00D604A7"/>
    <w:rsid w:val="00D60536"/>
    <w:rsid w:val="00D607B9"/>
    <w:rsid w:val="00D609E1"/>
    <w:rsid w:val="00D60B91"/>
    <w:rsid w:val="00D61224"/>
    <w:rsid w:val="00D615D6"/>
    <w:rsid w:val="00D617F4"/>
    <w:rsid w:val="00D61895"/>
    <w:rsid w:val="00D61906"/>
    <w:rsid w:val="00D61985"/>
    <w:rsid w:val="00D61C9F"/>
    <w:rsid w:val="00D61F35"/>
    <w:rsid w:val="00D622F2"/>
    <w:rsid w:val="00D625FF"/>
    <w:rsid w:val="00D627AF"/>
    <w:rsid w:val="00D62A6A"/>
    <w:rsid w:val="00D62ABF"/>
    <w:rsid w:val="00D62C90"/>
    <w:rsid w:val="00D62DC2"/>
    <w:rsid w:val="00D62E3C"/>
    <w:rsid w:val="00D6379D"/>
    <w:rsid w:val="00D6385A"/>
    <w:rsid w:val="00D6386A"/>
    <w:rsid w:val="00D6396A"/>
    <w:rsid w:val="00D63DB8"/>
    <w:rsid w:val="00D63F8A"/>
    <w:rsid w:val="00D6402D"/>
    <w:rsid w:val="00D641ED"/>
    <w:rsid w:val="00D646CE"/>
    <w:rsid w:val="00D647FF"/>
    <w:rsid w:val="00D64A3A"/>
    <w:rsid w:val="00D64B67"/>
    <w:rsid w:val="00D64C49"/>
    <w:rsid w:val="00D64D0D"/>
    <w:rsid w:val="00D64FD0"/>
    <w:rsid w:val="00D65102"/>
    <w:rsid w:val="00D65260"/>
    <w:rsid w:val="00D65324"/>
    <w:rsid w:val="00D653F6"/>
    <w:rsid w:val="00D6575C"/>
    <w:rsid w:val="00D657F4"/>
    <w:rsid w:val="00D65C2F"/>
    <w:rsid w:val="00D65DB6"/>
    <w:rsid w:val="00D66A2A"/>
    <w:rsid w:val="00D66E28"/>
    <w:rsid w:val="00D66FB3"/>
    <w:rsid w:val="00D670F0"/>
    <w:rsid w:val="00D67498"/>
    <w:rsid w:val="00D675C7"/>
    <w:rsid w:val="00D7069A"/>
    <w:rsid w:val="00D706B0"/>
    <w:rsid w:val="00D708CC"/>
    <w:rsid w:val="00D70AB7"/>
    <w:rsid w:val="00D70CC3"/>
    <w:rsid w:val="00D71216"/>
    <w:rsid w:val="00D71290"/>
    <w:rsid w:val="00D712E5"/>
    <w:rsid w:val="00D713EB"/>
    <w:rsid w:val="00D716D5"/>
    <w:rsid w:val="00D71805"/>
    <w:rsid w:val="00D71830"/>
    <w:rsid w:val="00D718A5"/>
    <w:rsid w:val="00D71BA3"/>
    <w:rsid w:val="00D71CFD"/>
    <w:rsid w:val="00D71D5A"/>
    <w:rsid w:val="00D72566"/>
    <w:rsid w:val="00D726D8"/>
    <w:rsid w:val="00D7274B"/>
    <w:rsid w:val="00D72BEF"/>
    <w:rsid w:val="00D72C45"/>
    <w:rsid w:val="00D7305D"/>
    <w:rsid w:val="00D7371F"/>
    <w:rsid w:val="00D7376B"/>
    <w:rsid w:val="00D73984"/>
    <w:rsid w:val="00D73CF2"/>
    <w:rsid w:val="00D73FEB"/>
    <w:rsid w:val="00D7405E"/>
    <w:rsid w:val="00D74314"/>
    <w:rsid w:val="00D7467D"/>
    <w:rsid w:val="00D74A5B"/>
    <w:rsid w:val="00D74A89"/>
    <w:rsid w:val="00D74B86"/>
    <w:rsid w:val="00D74DB0"/>
    <w:rsid w:val="00D74FC0"/>
    <w:rsid w:val="00D75033"/>
    <w:rsid w:val="00D7505F"/>
    <w:rsid w:val="00D7514B"/>
    <w:rsid w:val="00D75164"/>
    <w:rsid w:val="00D75245"/>
    <w:rsid w:val="00D752E8"/>
    <w:rsid w:val="00D75493"/>
    <w:rsid w:val="00D7553B"/>
    <w:rsid w:val="00D7569A"/>
    <w:rsid w:val="00D756DB"/>
    <w:rsid w:val="00D7570E"/>
    <w:rsid w:val="00D7588B"/>
    <w:rsid w:val="00D75941"/>
    <w:rsid w:val="00D759A6"/>
    <w:rsid w:val="00D75A59"/>
    <w:rsid w:val="00D75F65"/>
    <w:rsid w:val="00D761C0"/>
    <w:rsid w:val="00D7631A"/>
    <w:rsid w:val="00D7634F"/>
    <w:rsid w:val="00D7651E"/>
    <w:rsid w:val="00D765F7"/>
    <w:rsid w:val="00D767B0"/>
    <w:rsid w:val="00D7688B"/>
    <w:rsid w:val="00D76A68"/>
    <w:rsid w:val="00D76B8E"/>
    <w:rsid w:val="00D76D78"/>
    <w:rsid w:val="00D76EAE"/>
    <w:rsid w:val="00D770BA"/>
    <w:rsid w:val="00D771C9"/>
    <w:rsid w:val="00D7743E"/>
    <w:rsid w:val="00D774CE"/>
    <w:rsid w:val="00D774D3"/>
    <w:rsid w:val="00D774E2"/>
    <w:rsid w:val="00D77774"/>
    <w:rsid w:val="00D77EF3"/>
    <w:rsid w:val="00D80360"/>
    <w:rsid w:val="00D8059C"/>
    <w:rsid w:val="00D805ED"/>
    <w:rsid w:val="00D8064B"/>
    <w:rsid w:val="00D80660"/>
    <w:rsid w:val="00D80769"/>
    <w:rsid w:val="00D808C8"/>
    <w:rsid w:val="00D80959"/>
    <w:rsid w:val="00D81017"/>
    <w:rsid w:val="00D8108F"/>
    <w:rsid w:val="00D810E8"/>
    <w:rsid w:val="00D81179"/>
    <w:rsid w:val="00D812CE"/>
    <w:rsid w:val="00D812FC"/>
    <w:rsid w:val="00D81384"/>
    <w:rsid w:val="00D8174E"/>
    <w:rsid w:val="00D81828"/>
    <w:rsid w:val="00D81A60"/>
    <w:rsid w:val="00D81FD6"/>
    <w:rsid w:val="00D822D7"/>
    <w:rsid w:val="00D8237A"/>
    <w:rsid w:val="00D823A4"/>
    <w:rsid w:val="00D82464"/>
    <w:rsid w:val="00D827A6"/>
    <w:rsid w:val="00D827BA"/>
    <w:rsid w:val="00D8297F"/>
    <w:rsid w:val="00D82A0C"/>
    <w:rsid w:val="00D82A5C"/>
    <w:rsid w:val="00D82BBE"/>
    <w:rsid w:val="00D82C64"/>
    <w:rsid w:val="00D83338"/>
    <w:rsid w:val="00D833EB"/>
    <w:rsid w:val="00D8397C"/>
    <w:rsid w:val="00D839E8"/>
    <w:rsid w:val="00D83B66"/>
    <w:rsid w:val="00D83C37"/>
    <w:rsid w:val="00D83DC6"/>
    <w:rsid w:val="00D83F5F"/>
    <w:rsid w:val="00D83F90"/>
    <w:rsid w:val="00D840B9"/>
    <w:rsid w:val="00D844D7"/>
    <w:rsid w:val="00D8470F"/>
    <w:rsid w:val="00D84757"/>
    <w:rsid w:val="00D84A07"/>
    <w:rsid w:val="00D84A7F"/>
    <w:rsid w:val="00D851A7"/>
    <w:rsid w:val="00D855C8"/>
    <w:rsid w:val="00D85756"/>
    <w:rsid w:val="00D86066"/>
    <w:rsid w:val="00D860B3"/>
    <w:rsid w:val="00D861E8"/>
    <w:rsid w:val="00D86444"/>
    <w:rsid w:val="00D86582"/>
    <w:rsid w:val="00D86A94"/>
    <w:rsid w:val="00D86D4C"/>
    <w:rsid w:val="00D87512"/>
    <w:rsid w:val="00D876AC"/>
    <w:rsid w:val="00D87885"/>
    <w:rsid w:val="00D8789A"/>
    <w:rsid w:val="00D879EE"/>
    <w:rsid w:val="00D87A71"/>
    <w:rsid w:val="00D900BF"/>
    <w:rsid w:val="00D90104"/>
    <w:rsid w:val="00D9035D"/>
    <w:rsid w:val="00D90465"/>
    <w:rsid w:val="00D90527"/>
    <w:rsid w:val="00D90561"/>
    <w:rsid w:val="00D90583"/>
    <w:rsid w:val="00D908B7"/>
    <w:rsid w:val="00D90F79"/>
    <w:rsid w:val="00D90FE3"/>
    <w:rsid w:val="00D90FF6"/>
    <w:rsid w:val="00D91079"/>
    <w:rsid w:val="00D910E4"/>
    <w:rsid w:val="00D914B6"/>
    <w:rsid w:val="00D91638"/>
    <w:rsid w:val="00D91A0E"/>
    <w:rsid w:val="00D91CE5"/>
    <w:rsid w:val="00D92196"/>
    <w:rsid w:val="00D923E7"/>
    <w:rsid w:val="00D92692"/>
    <w:rsid w:val="00D929DE"/>
    <w:rsid w:val="00D92EB4"/>
    <w:rsid w:val="00D92F26"/>
    <w:rsid w:val="00D92FB3"/>
    <w:rsid w:val="00D9350B"/>
    <w:rsid w:val="00D93646"/>
    <w:rsid w:val="00D936EC"/>
    <w:rsid w:val="00D938F4"/>
    <w:rsid w:val="00D938FC"/>
    <w:rsid w:val="00D939BC"/>
    <w:rsid w:val="00D93DAA"/>
    <w:rsid w:val="00D93E9D"/>
    <w:rsid w:val="00D93EF9"/>
    <w:rsid w:val="00D93F04"/>
    <w:rsid w:val="00D94079"/>
    <w:rsid w:val="00D94209"/>
    <w:rsid w:val="00D942AD"/>
    <w:rsid w:val="00D94B94"/>
    <w:rsid w:val="00D950BD"/>
    <w:rsid w:val="00D95124"/>
    <w:rsid w:val="00D95231"/>
    <w:rsid w:val="00D95332"/>
    <w:rsid w:val="00D955A5"/>
    <w:rsid w:val="00D9567F"/>
    <w:rsid w:val="00D957D4"/>
    <w:rsid w:val="00D95D84"/>
    <w:rsid w:val="00D95D93"/>
    <w:rsid w:val="00D95DD5"/>
    <w:rsid w:val="00D95FC1"/>
    <w:rsid w:val="00D968D6"/>
    <w:rsid w:val="00D96E21"/>
    <w:rsid w:val="00D96F2E"/>
    <w:rsid w:val="00D970D7"/>
    <w:rsid w:val="00D97123"/>
    <w:rsid w:val="00D9753D"/>
    <w:rsid w:val="00D9769B"/>
    <w:rsid w:val="00D977BE"/>
    <w:rsid w:val="00DA00A7"/>
    <w:rsid w:val="00DA00E9"/>
    <w:rsid w:val="00DA0323"/>
    <w:rsid w:val="00DA0393"/>
    <w:rsid w:val="00DA0440"/>
    <w:rsid w:val="00DA0671"/>
    <w:rsid w:val="00DA06E0"/>
    <w:rsid w:val="00DA09B6"/>
    <w:rsid w:val="00DA0BB5"/>
    <w:rsid w:val="00DA0F9D"/>
    <w:rsid w:val="00DA0FD4"/>
    <w:rsid w:val="00DA1260"/>
    <w:rsid w:val="00DA144B"/>
    <w:rsid w:val="00DA14CE"/>
    <w:rsid w:val="00DA174D"/>
    <w:rsid w:val="00DA183F"/>
    <w:rsid w:val="00DA18DE"/>
    <w:rsid w:val="00DA1CDE"/>
    <w:rsid w:val="00DA1EA5"/>
    <w:rsid w:val="00DA1EB2"/>
    <w:rsid w:val="00DA234D"/>
    <w:rsid w:val="00DA2376"/>
    <w:rsid w:val="00DA28F9"/>
    <w:rsid w:val="00DA2998"/>
    <w:rsid w:val="00DA2AB5"/>
    <w:rsid w:val="00DA2B19"/>
    <w:rsid w:val="00DA2C8A"/>
    <w:rsid w:val="00DA2E1F"/>
    <w:rsid w:val="00DA2E61"/>
    <w:rsid w:val="00DA337D"/>
    <w:rsid w:val="00DA3722"/>
    <w:rsid w:val="00DA3D17"/>
    <w:rsid w:val="00DA3E01"/>
    <w:rsid w:val="00DA3E3B"/>
    <w:rsid w:val="00DA3E48"/>
    <w:rsid w:val="00DA41DD"/>
    <w:rsid w:val="00DA4214"/>
    <w:rsid w:val="00DA4420"/>
    <w:rsid w:val="00DA4771"/>
    <w:rsid w:val="00DA4974"/>
    <w:rsid w:val="00DA49B8"/>
    <w:rsid w:val="00DA4B9F"/>
    <w:rsid w:val="00DA4CD7"/>
    <w:rsid w:val="00DA5059"/>
    <w:rsid w:val="00DA54CF"/>
    <w:rsid w:val="00DA5648"/>
    <w:rsid w:val="00DA58E8"/>
    <w:rsid w:val="00DA5ABF"/>
    <w:rsid w:val="00DA5B21"/>
    <w:rsid w:val="00DA5B2B"/>
    <w:rsid w:val="00DA5C7D"/>
    <w:rsid w:val="00DA5CB5"/>
    <w:rsid w:val="00DA5EAE"/>
    <w:rsid w:val="00DA6040"/>
    <w:rsid w:val="00DA60D1"/>
    <w:rsid w:val="00DA657C"/>
    <w:rsid w:val="00DA65E1"/>
    <w:rsid w:val="00DA65E8"/>
    <w:rsid w:val="00DA68BD"/>
    <w:rsid w:val="00DA68C9"/>
    <w:rsid w:val="00DA6DAD"/>
    <w:rsid w:val="00DA6F75"/>
    <w:rsid w:val="00DA70FD"/>
    <w:rsid w:val="00DA7280"/>
    <w:rsid w:val="00DA78BF"/>
    <w:rsid w:val="00DA78E5"/>
    <w:rsid w:val="00DB00DA"/>
    <w:rsid w:val="00DB00E0"/>
    <w:rsid w:val="00DB050E"/>
    <w:rsid w:val="00DB0826"/>
    <w:rsid w:val="00DB08D1"/>
    <w:rsid w:val="00DB0BEB"/>
    <w:rsid w:val="00DB13BB"/>
    <w:rsid w:val="00DB1616"/>
    <w:rsid w:val="00DB16CD"/>
    <w:rsid w:val="00DB1E93"/>
    <w:rsid w:val="00DB1EE0"/>
    <w:rsid w:val="00DB1F8D"/>
    <w:rsid w:val="00DB1FD0"/>
    <w:rsid w:val="00DB22E7"/>
    <w:rsid w:val="00DB22F1"/>
    <w:rsid w:val="00DB2637"/>
    <w:rsid w:val="00DB29F1"/>
    <w:rsid w:val="00DB31D7"/>
    <w:rsid w:val="00DB3319"/>
    <w:rsid w:val="00DB3387"/>
    <w:rsid w:val="00DB34A1"/>
    <w:rsid w:val="00DB350A"/>
    <w:rsid w:val="00DB35A1"/>
    <w:rsid w:val="00DB3635"/>
    <w:rsid w:val="00DB371B"/>
    <w:rsid w:val="00DB3730"/>
    <w:rsid w:val="00DB3791"/>
    <w:rsid w:val="00DB399B"/>
    <w:rsid w:val="00DB3A4A"/>
    <w:rsid w:val="00DB3A83"/>
    <w:rsid w:val="00DB3D1C"/>
    <w:rsid w:val="00DB3D5C"/>
    <w:rsid w:val="00DB3F87"/>
    <w:rsid w:val="00DB40BA"/>
    <w:rsid w:val="00DB4165"/>
    <w:rsid w:val="00DB41CF"/>
    <w:rsid w:val="00DB42B1"/>
    <w:rsid w:val="00DB4753"/>
    <w:rsid w:val="00DB47B9"/>
    <w:rsid w:val="00DB4877"/>
    <w:rsid w:val="00DB48DA"/>
    <w:rsid w:val="00DB4A2A"/>
    <w:rsid w:val="00DB4BF0"/>
    <w:rsid w:val="00DB4E30"/>
    <w:rsid w:val="00DB50BC"/>
    <w:rsid w:val="00DB52F2"/>
    <w:rsid w:val="00DB55DF"/>
    <w:rsid w:val="00DB575D"/>
    <w:rsid w:val="00DB5873"/>
    <w:rsid w:val="00DB5CFD"/>
    <w:rsid w:val="00DB5D1F"/>
    <w:rsid w:val="00DB5F4F"/>
    <w:rsid w:val="00DB5F63"/>
    <w:rsid w:val="00DB617C"/>
    <w:rsid w:val="00DB6632"/>
    <w:rsid w:val="00DB6718"/>
    <w:rsid w:val="00DB6859"/>
    <w:rsid w:val="00DB68D4"/>
    <w:rsid w:val="00DB6AA0"/>
    <w:rsid w:val="00DB6EEC"/>
    <w:rsid w:val="00DB71AE"/>
    <w:rsid w:val="00DB75C1"/>
    <w:rsid w:val="00DB7628"/>
    <w:rsid w:val="00DB775F"/>
    <w:rsid w:val="00DB790A"/>
    <w:rsid w:val="00DB7A2A"/>
    <w:rsid w:val="00DB7CAB"/>
    <w:rsid w:val="00DB7D98"/>
    <w:rsid w:val="00DB7DFE"/>
    <w:rsid w:val="00DB7EF6"/>
    <w:rsid w:val="00DC035D"/>
    <w:rsid w:val="00DC03C5"/>
    <w:rsid w:val="00DC0427"/>
    <w:rsid w:val="00DC0BAF"/>
    <w:rsid w:val="00DC0BFC"/>
    <w:rsid w:val="00DC0CCF"/>
    <w:rsid w:val="00DC11EE"/>
    <w:rsid w:val="00DC1844"/>
    <w:rsid w:val="00DC1957"/>
    <w:rsid w:val="00DC19DB"/>
    <w:rsid w:val="00DC1E88"/>
    <w:rsid w:val="00DC216E"/>
    <w:rsid w:val="00DC24A7"/>
    <w:rsid w:val="00DC2504"/>
    <w:rsid w:val="00DC2521"/>
    <w:rsid w:val="00DC2822"/>
    <w:rsid w:val="00DC2AEB"/>
    <w:rsid w:val="00DC2F7D"/>
    <w:rsid w:val="00DC3298"/>
    <w:rsid w:val="00DC33C7"/>
    <w:rsid w:val="00DC35D5"/>
    <w:rsid w:val="00DC35E6"/>
    <w:rsid w:val="00DC35FB"/>
    <w:rsid w:val="00DC36CC"/>
    <w:rsid w:val="00DC3718"/>
    <w:rsid w:val="00DC37EC"/>
    <w:rsid w:val="00DC3829"/>
    <w:rsid w:val="00DC38C6"/>
    <w:rsid w:val="00DC3947"/>
    <w:rsid w:val="00DC3BFA"/>
    <w:rsid w:val="00DC3FBD"/>
    <w:rsid w:val="00DC42FB"/>
    <w:rsid w:val="00DC43CF"/>
    <w:rsid w:val="00DC43D0"/>
    <w:rsid w:val="00DC4435"/>
    <w:rsid w:val="00DC4485"/>
    <w:rsid w:val="00DC46B8"/>
    <w:rsid w:val="00DC4877"/>
    <w:rsid w:val="00DC487F"/>
    <w:rsid w:val="00DC4DA5"/>
    <w:rsid w:val="00DC50C2"/>
    <w:rsid w:val="00DC5354"/>
    <w:rsid w:val="00DC5578"/>
    <w:rsid w:val="00DC5EA9"/>
    <w:rsid w:val="00DC5EBC"/>
    <w:rsid w:val="00DC5F14"/>
    <w:rsid w:val="00DC5FED"/>
    <w:rsid w:val="00DC6093"/>
    <w:rsid w:val="00DC634C"/>
    <w:rsid w:val="00DC651C"/>
    <w:rsid w:val="00DC6A36"/>
    <w:rsid w:val="00DC6AEA"/>
    <w:rsid w:val="00DC6C7E"/>
    <w:rsid w:val="00DC7224"/>
    <w:rsid w:val="00DC72AE"/>
    <w:rsid w:val="00DC773A"/>
    <w:rsid w:val="00DC79E5"/>
    <w:rsid w:val="00DC7DE1"/>
    <w:rsid w:val="00DC7E0A"/>
    <w:rsid w:val="00DC7FD4"/>
    <w:rsid w:val="00DD021F"/>
    <w:rsid w:val="00DD022E"/>
    <w:rsid w:val="00DD0308"/>
    <w:rsid w:val="00DD08C4"/>
    <w:rsid w:val="00DD0A00"/>
    <w:rsid w:val="00DD0B45"/>
    <w:rsid w:val="00DD0B67"/>
    <w:rsid w:val="00DD0CA7"/>
    <w:rsid w:val="00DD1050"/>
    <w:rsid w:val="00DD1882"/>
    <w:rsid w:val="00DD1BA6"/>
    <w:rsid w:val="00DD21D5"/>
    <w:rsid w:val="00DD2240"/>
    <w:rsid w:val="00DD2245"/>
    <w:rsid w:val="00DD2287"/>
    <w:rsid w:val="00DD22AB"/>
    <w:rsid w:val="00DD284E"/>
    <w:rsid w:val="00DD28B2"/>
    <w:rsid w:val="00DD2CD6"/>
    <w:rsid w:val="00DD2D28"/>
    <w:rsid w:val="00DD2EA2"/>
    <w:rsid w:val="00DD31BC"/>
    <w:rsid w:val="00DD32FC"/>
    <w:rsid w:val="00DD33F5"/>
    <w:rsid w:val="00DD3512"/>
    <w:rsid w:val="00DD39BF"/>
    <w:rsid w:val="00DD3B89"/>
    <w:rsid w:val="00DD3C5A"/>
    <w:rsid w:val="00DD3FF9"/>
    <w:rsid w:val="00DD41E2"/>
    <w:rsid w:val="00DD43BF"/>
    <w:rsid w:val="00DD4558"/>
    <w:rsid w:val="00DD4925"/>
    <w:rsid w:val="00DD4AE7"/>
    <w:rsid w:val="00DD4BC6"/>
    <w:rsid w:val="00DD4BCC"/>
    <w:rsid w:val="00DD4C9B"/>
    <w:rsid w:val="00DD506A"/>
    <w:rsid w:val="00DD515D"/>
    <w:rsid w:val="00DD52AD"/>
    <w:rsid w:val="00DD52E3"/>
    <w:rsid w:val="00DD53EC"/>
    <w:rsid w:val="00DD547D"/>
    <w:rsid w:val="00DD581F"/>
    <w:rsid w:val="00DD5BA8"/>
    <w:rsid w:val="00DD5BB2"/>
    <w:rsid w:val="00DD5BD4"/>
    <w:rsid w:val="00DD5D70"/>
    <w:rsid w:val="00DD6164"/>
    <w:rsid w:val="00DD61C1"/>
    <w:rsid w:val="00DD6226"/>
    <w:rsid w:val="00DD6269"/>
    <w:rsid w:val="00DD64DD"/>
    <w:rsid w:val="00DD661B"/>
    <w:rsid w:val="00DD6BE1"/>
    <w:rsid w:val="00DD6E05"/>
    <w:rsid w:val="00DD6E36"/>
    <w:rsid w:val="00DD73D6"/>
    <w:rsid w:val="00DD778B"/>
    <w:rsid w:val="00DD7968"/>
    <w:rsid w:val="00DD7A85"/>
    <w:rsid w:val="00DD7AD8"/>
    <w:rsid w:val="00DD7C57"/>
    <w:rsid w:val="00DD7E38"/>
    <w:rsid w:val="00DD7F25"/>
    <w:rsid w:val="00DE0121"/>
    <w:rsid w:val="00DE0269"/>
    <w:rsid w:val="00DE029B"/>
    <w:rsid w:val="00DE0486"/>
    <w:rsid w:val="00DE0836"/>
    <w:rsid w:val="00DE087B"/>
    <w:rsid w:val="00DE08E3"/>
    <w:rsid w:val="00DE09B5"/>
    <w:rsid w:val="00DE0B2F"/>
    <w:rsid w:val="00DE0D89"/>
    <w:rsid w:val="00DE0D90"/>
    <w:rsid w:val="00DE0EDB"/>
    <w:rsid w:val="00DE0FF4"/>
    <w:rsid w:val="00DE0FFB"/>
    <w:rsid w:val="00DE11CA"/>
    <w:rsid w:val="00DE1707"/>
    <w:rsid w:val="00DE1A71"/>
    <w:rsid w:val="00DE1AA0"/>
    <w:rsid w:val="00DE1B51"/>
    <w:rsid w:val="00DE1C32"/>
    <w:rsid w:val="00DE1C46"/>
    <w:rsid w:val="00DE1C99"/>
    <w:rsid w:val="00DE1FB9"/>
    <w:rsid w:val="00DE21C0"/>
    <w:rsid w:val="00DE22AB"/>
    <w:rsid w:val="00DE244C"/>
    <w:rsid w:val="00DE2450"/>
    <w:rsid w:val="00DE24D7"/>
    <w:rsid w:val="00DE2541"/>
    <w:rsid w:val="00DE297B"/>
    <w:rsid w:val="00DE2B1E"/>
    <w:rsid w:val="00DE2B42"/>
    <w:rsid w:val="00DE37E8"/>
    <w:rsid w:val="00DE38DA"/>
    <w:rsid w:val="00DE3A8E"/>
    <w:rsid w:val="00DE3C3B"/>
    <w:rsid w:val="00DE3DF6"/>
    <w:rsid w:val="00DE3ED6"/>
    <w:rsid w:val="00DE40B0"/>
    <w:rsid w:val="00DE432A"/>
    <w:rsid w:val="00DE43A1"/>
    <w:rsid w:val="00DE448A"/>
    <w:rsid w:val="00DE461B"/>
    <w:rsid w:val="00DE47EC"/>
    <w:rsid w:val="00DE4B93"/>
    <w:rsid w:val="00DE4F8D"/>
    <w:rsid w:val="00DE5410"/>
    <w:rsid w:val="00DE5505"/>
    <w:rsid w:val="00DE55B7"/>
    <w:rsid w:val="00DE56AF"/>
    <w:rsid w:val="00DE56FC"/>
    <w:rsid w:val="00DE5AC3"/>
    <w:rsid w:val="00DE5C90"/>
    <w:rsid w:val="00DE5E81"/>
    <w:rsid w:val="00DE5F4A"/>
    <w:rsid w:val="00DE600A"/>
    <w:rsid w:val="00DE6421"/>
    <w:rsid w:val="00DE6683"/>
    <w:rsid w:val="00DE68B0"/>
    <w:rsid w:val="00DE6C16"/>
    <w:rsid w:val="00DE6DD0"/>
    <w:rsid w:val="00DE702A"/>
    <w:rsid w:val="00DE7152"/>
    <w:rsid w:val="00DE7382"/>
    <w:rsid w:val="00DE7547"/>
    <w:rsid w:val="00DE762A"/>
    <w:rsid w:val="00DE791E"/>
    <w:rsid w:val="00DE796E"/>
    <w:rsid w:val="00DE79BF"/>
    <w:rsid w:val="00DE7B17"/>
    <w:rsid w:val="00DE7D2E"/>
    <w:rsid w:val="00DE7DD2"/>
    <w:rsid w:val="00DE7E82"/>
    <w:rsid w:val="00DE7F74"/>
    <w:rsid w:val="00DE7F76"/>
    <w:rsid w:val="00DF0228"/>
    <w:rsid w:val="00DF02E7"/>
    <w:rsid w:val="00DF03F6"/>
    <w:rsid w:val="00DF066B"/>
    <w:rsid w:val="00DF0825"/>
    <w:rsid w:val="00DF0A1D"/>
    <w:rsid w:val="00DF0A9C"/>
    <w:rsid w:val="00DF0C66"/>
    <w:rsid w:val="00DF0D09"/>
    <w:rsid w:val="00DF0F13"/>
    <w:rsid w:val="00DF1160"/>
    <w:rsid w:val="00DF11F9"/>
    <w:rsid w:val="00DF125E"/>
    <w:rsid w:val="00DF1340"/>
    <w:rsid w:val="00DF1412"/>
    <w:rsid w:val="00DF14B6"/>
    <w:rsid w:val="00DF167B"/>
    <w:rsid w:val="00DF188C"/>
    <w:rsid w:val="00DF1D00"/>
    <w:rsid w:val="00DF1D93"/>
    <w:rsid w:val="00DF1DA2"/>
    <w:rsid w:val="00DF2219"/>
    <w:rsid w:val="00DF23DC"/>
    <w:rsid w:val="00DF265D"/>
    <w:rsid w:val="00DF27E8"/>
    <w:rsid w:val="00DF28AB"/>
    <w:rsid w:val="00DF299D"/>
    <w:rsid w:val="00DF2BE2"/>
    <w:rsid w:val="00DF2ED3"/>
    <w:rsid w:val="00DF2F67"/>
    <w:rsid w:val="00DF300A"/>
    <w:rsid w:val="00DF30E1"/>
    <w:rsid w:val="00DF342D"/>
    <w:rsid w:val="00DF368A"/>
    <w:rsid w:val="00DF372F"/>
    <w:rsid w:val="00DF37E2"/>
    <w:rsid w:val="00DF3844"/>
    <w:rsid w:val="00DF3950"/>
    <w:rsid w:val="00DF3B23"/>
    <w:rsid w:val="00DF3C21"/>
    <w:rsid w:val="00DF3C65"/>
    <w:rsid w:val="00DF3F49"/>
    <w:rsid w:val="00DF4272"/>
    <w:rsid w:val="00DF4369"/>
    <w:rsid w:val="00DF44A9"/>
    <w:rsid w:val="00DF474E"/>
    <w:rsid w:val="00DF47C9"/>
    <w:rsid w:val="00DF4A01"/>
    <w:rsid w:val="00DF4CC8"/>
    <w:rsid w:val="00DF4E49"/>
    <w:rsid w:val="00DF4E8C"/>
    <w:rsid w:val="00DF5059"/>
    <w:rsid w:val="00DF50AE"/>
    <w:rsid w:val="00DF558E"/>
    <w:rsid w:val="00DF5673"/>
    <w:rsid w:val="00DF57B5"/>
    <w:rsid w:val="00DF58AF"/>
    <w:rsid w:val="00DF5CD6"/>
    <w:rsid w:val="00DF5FE5"/>
    <w:rsid w:val="00DF6261"/>
    <w:rsid w:val="00DF6354"/>
    <w:rsid w:val="00DF63FE"/>
    <w:rsid w:val="00DF671A"/>
    <w:rsid w:val="00DF683F"/>
    <w:rsid w:val="00DF6DE9"/>
    <w:rsid w:val="00DF6F40"/>
    <w:rsid w:val="00DF70FC"/>
    <w:rsid w:val="00DF7142"/>
    <w:rsid w:val="00DF73A0"/>
    <w:rsid w:val="00DF79B5"/>
    <w:rsid w:val="00DF7A19"/>
    <w:rsid w:val="00DF7E84"/>
    <w:rsid w:val="00DF7FDF"/>
    <w:rsid w:val="00E000ED"/>
    <w:rsid w:val="00E003E5"/>
    <w:rsid w:val="00E004B4"/>
    <w:rsid w:val="00E009BF"/>
    <w:rsid w:val="00E00BFA"/>
    <w:rsid w:val="00E00E3E"/>
    <w:rsid w:val="00E01534"/>
    <w:rsid w:val="00E0159B"/>
    <w:rsid w:val="00E01A0F"/>
    <w:rsid w:val="00E01A60"/>
    <w:rsid w:val="00E01B94"/>
    <w:rsid w:val="00E01D43"/>
    <w:rsid w:val="00E01EAC"/>
    <w:rsid w:val="00E01F5E"/>
    <w:rsid w:val="00E020C7"/>
    <w:rsid w:val="00E02448"/>
    <w:rsid w:val="00E024C2"/>
    <w:rsid w:val="00E02502"/>
    <w:rsid w:val="00E0250B"/>
    <w:rsid w:val="00E02560"/>
    <w:rsid w:val="00E0278C"/>
    <w:rsid w:val="00E027CE"/>
    <w:rsid w:val="00E028B9"/>
    <w:rsid w:val="00E02B8D"/>
    <w:rsid w:val="00E02E7D"/>
    <w:rsid w:val="00E03118"/>
    <w:rsid w:val="00E03328"/>
    <w:rsid w:val="00E0357B"/>
    <w:rsid w:val="00E03613"/>
    <w:rsid w:val="00E03676"/>
    <w:rsid w:val="00E03690"/>
    <w:rsid w:val="00E036E2"/>
    <w:rsid w:val="00E037E6"/>
    <w:rsid w:val="00E0390D"/>
    <w:rsid w:val="00E03929"/>
    <w:rsid w:val="00E03ADB"/>
    <w:rsid w:val="00E03CE6"/>
    <w:rsid w:val="00E03D36"/>
    <w:rsid w:val="00E03E19"/>
    <w:rsid w:val="00E03E99"/>
    <w:rsid w:val="00E0404D"/>
    <w:rsid w:val="00E040A6"/>
    <w:rsid w:val="00E04320"/>
    <w:rsid w:val="00E0446C"/>
    <w:rsid w:val="00E04472"/>
    <w:rsid w:val="00E04673"/>
    <w:rsid w:val="00E04A0C"/>
    <w:rsid w:val="00E04CF8"/>
    <w:rsid w:val="00E05050"/>
    <w:rsid w:val="00E05272"/>
    <w:rsid w:val="00E052E5"/>
    <w:rsid w:val="00E056AC"/>
    <w:rsid w:val="00E058DC"/>
    <w:rsid w:val="00E0590E"/>
    <w:rsid w:val="00E0592F"/>
    <w:rsid w:val="00E05D3A"/>
    <w:rsid w:val="00E05E65"/>
    <w:rsid w:val="00E0680A"/>
    <w:rsid w:val="00E06937"/>
    <w:rsid w:val="00E069C0"/>
    <w:rsid w:val="00E07091"/>
    <w:rsid w:val="00E0712C"/>
    <w:rsid w:val="00E071B6"/>
    <w:rsid w:val="00E074F9"/>
    <w:rsid w:val="00E07767"/>
    <w:rsid w:val="00E07A72"/>
    <w:rsid w:val="00E07A9E"/>
    <w:rsid w:val="00E07AA3"/>
    <w:rsid w:val="00E07D75"/>
    <w:rsid w:val="00E07ECA"/>
    <w:rsid w:val="00E10021"/>
    <w:rsid w:val="00E101C2"/>
    <w:rsid w:val="00E101F6"/>
    <w:rsid w:val="00E10824"/>
    <w:rsid w:val="00E1086C"/>
    <w:rsid w:val="00E10B1D"/>
    <w:rsid w:val="00E10BF6"/>
    <w:rsid w:val="00E10E0D"/>
    <w:rsid w:val="00E10F12"/>
    <w:rsid w:val="00E10F5F"/>
    <w:rsid w:val="00E11102"/>
    <w:rsid w:val="00E11127"/>
    <w:rsid w:val="00E117EB"/>
    <w:rsid w:val="00E11A25"/>
    <w:rsid w:val="00E11BE2"/>
    <w:rsid w:val="00E11E46"/>
    <w:rsid w:val="00E12043"/>
    <w:rsid w:val="00E12241"/>
    <w:rsid w:val="00E12333"/>
    <w:rsid w:val="00E123BF"/>
    <w:rsid w:val="00E1248A"/>
    <w:rsid w:val="00E126B5"/>
    <w:rsid w:val="00E128BD"/>
    <w:rsid w:val="00E128C9"/>
    <w:rsid w:val="00E129CE"/>
    <w:rsid w:val="00E12BCF"/>
    <w:rsid w:val="00E12EF5"/>
    <w:rsid w:val="00E12F6C"/>
    <w:rsid w:val="00E13EEE"/>
    <w:rsid w:val="00E13F2B"/>
    <w:rsid w:val="00E13F2E"/>
    <w:rsid w:val="00E141A1"/>
    <w:rsid w:val="00E146EB"/>
    <w:rsid w:val="00E147A2"/>
    <w:rsid w:val="00E149A8"/>
    <w:rsid w:val="00E14E47"/>
    <w:rsid w:val="00E14FE2"/>
    <w:rsid w:val="00E15162"/>
    <w:rsid w:val="00E151F3"/>
    <w:rsid w:val="00E154A7"/>
    <w:rsid w:val="00E156EE"/>
    <w:rsid w:val="00E15894"/>
    <w:rsid w:val="00E159EC"/>
    <w:rsid w:val="00E15A63"/>
    <w:rsid w:val="00E15AFB"/>
    <w:rsid w:val="00E15EB9"/>
    <w:rsid w:val="00E16000"/>
    <w:rsid w:val="00E1634A"/>
    <w:rsid w:val="00E16536"/>
    <w:rsid w:val="00E16563"/>
    <w:rsid w:val="00E165C8"/>
    <w:rsid w:val="00E166D6"/>
    <w:rsid w:val="00E1686C"/>
    <w:rsid w:val="00E16DF0"/>
    <w:rsid w:val="00E16FF9"/>
    <w:rsid w:val="00E1727D"/>
    <w:rsid w:val="00E17677"/>
    <w:rsid w:val="00E17842"/>
    <w:rsid w:val="00E178A3"/>
    <w:rsid w:val="00E179A2"/>
    <w:rsid w:val="00E179F0"/>
    <w:rsid w:val="00E17A72"/>
    <w:rsid w:val="00E17C79"/>
    <w:rsid w:val="00E17E41"/>
    <w:rsid w:val="00E201A9"/>
    <w:rsid w:val="00E204BA"/>
    <w:rsid w:val="00E20727"/>
    <w:rsid w:val="00E20854"/>
    <w:rsid w:val="00E20892"/>
    <w:rsid w:val="00E208AA"/>
    <w:rsid w:val="00E20BA1"/>
    <w:rsid w:val="00E20D8C"/>
    <w:rsid w:val="00E21002"/>
    <w:rsid w:val="00E212D4"/>
    <w:rsid w:val="00E212E3"/>
    <w:rsid w:val="00E214A9"/>
    <w:rsid w:val="00E2153D"/>
    <w:rsid w:val="00E21607"/>
    <w:rsid w:val="00E21737"/>
    <w:rsid w:val="00E218A0"/>
    <w:rsid w:val="00E218C8"/>
    <w:rsid w:val="00E21C7A"/>
    <w:rsid w:val="00E21CBD"/>
    <w:rsid w:val="00E22011"/>
    <w:rsid w:val="00E22272"/>
    <w:rsid w:val="00E22A15"/>
    <w:rsid w:val="00E22D73"/>
    <w:rsid w:val="00E22DBE"/>
    <w:rsid w:val="00E23250"/>
    <w:rsid w:val="00E2340C"/>
    <w:rsid w:val="00E23470"/>
    <w:rsid w:val="00E23474"/>
    <w:rsid w:val="00E234C2"/>
    <w:rsid w:val="00E234E7"/>
    <w:rsid w:val="00E2354A"/>
    <w:rsid w:val="00E23C5A"/>
    <w:rsid w:val="00E24006"/>
    <w:rsid w:val="00E244FC"/>
    <w:rsid w:val="00E24A2D"/>
    <w:rsid w:val="00E24AEF"/>
    <w:rsid w:val="00E24C89"/>
    <w:rsid w:val="00E24D9D"/>
    <w:rsid w:val="00E258D8"/>
    <w:rsid w:val="00E2596A"/>
    <w:rsid w:val="00E25A08"/>
    <w:rsid w:val="00E25A97"/>
    <w:rsid w:val="00E25E48"/>
    <w:rsid w:val="00E25E55"/>
    <w:rsid w:val="00E25F78"/>
    <w:rsid w:val="00E26008"/>
    <w:rsid w:val="00E2604B"/>
    <w:rsid w:val="00E264BE"/>
    <w:rsid w:val="00E26C1C"/>
    <w:rsid w:val="00E26F7E"/>
    <w:rsid w:val="00E27682"/>
    <w:rsid w:val="00E27824"/>
    <w:rsid w:val="00E27BE8"/>
    <w:rsid w:val="00E27ECA"/>
    <w:rsid w:val="00E27FB5"/>
    <w:rsid w:val="00E27FD6"/>
    <w:rsid w:val="00E302F5"/>
    <w:rsid w:val="00E304B9"/>
    <w:rsid w:val="00E305AD"/>
    <w:rsid w:val="00E307D0"/>
    <w:rsid w:val="00E30E7C"/>
    <w:rsid w:val="00E30F2A"/>
    <w:rsid w:val="00E31095"/>
    <w:rsid w:val="00E3137D"/>
    <w:rsid w:val="00E31385"/>
    <w:rsid w:val="00E3156F"/>
    <w:rsid w:val="00E31965"/>
    <w:rsid w:val="00E31C2E"/>
    <w:rsid w:val="00E31C41"/>
    <w:rsid w:val="00E31C43"/>
    <w:rsid w:val="00E323D5"/>
    <w:rsid w:val="00E32492"/>
    <w:rsid w:val="00E32737"/>
    <w:rsid w:val="00E327DD"/>
    <w:rsid w:val="00E32A6E"/>
    <w:rsid w:val="00E32B8C"/>
    <w:rsid w:val="00E32BF5"/>
    <w:rsid w:val="00E32DB4"/>
    <w:rsid w:val="00E3304D"/>
    <w:rsid w:val="00E331AC"/>
    <w:rsid w:val="00E3328C"/>
    <w:rsid w:val="00E3362F"/>
    <w:rsid w:val="00E33A39"/>
    <w:rsid w:val="00E33BAC"/>
    <w:rsid w:val="00E33D11"/>
    <w:rsid w:val="00E33FCF"/>
    <w:rsid w:val="00E34252"/>
    <w:rsid w:val="00E34375"/>
    <w:rsid w:val="00E345E8"/>
    <w:rsid w:val="00E34688"/>
    <w:rsid w:val="00E34A04"/>
    <w:rsid w:val="00E34A7F"/>
    <w:rsid w:val="00E34B70"/>
    <w:rsid w:val="00E34BED"/>
    <w:rsid w:val="00E34C56"/>
    <w:rsid w:val="00E34D0F"/>
    <w:rsid w:val="00E34D5A"/>
    <w:rsid w:val="00E351D0"/>
    <w:rsid w:val="00E35389"/>
    <w:rsid w:val="00E353C6"/>
    <w:rsid w:val="00E357AC"/>
    <w:rsid w:val="00E35DFC"/>
    <w:rsid w:val="00E3604C"/>
    <w:rsid w:val="00E3650C"/>
    <w:rsid w:val="00E365DC"/>
    <w:rsid w:val="00E366D2"/>
    <w:rsid w:val="00E3694E"/>
    <w:rsid w:val="00E36A3B"/>
    <w:rsid w:val="00E36CE0"/>
    <w:rsid w:val="00E36E95"/>
    <w:rsid w:val="00E36F0C"/>
    <w:rsid w:val="00E37504"/>
    <w:rsid w:val="00E37C84"/>
    <w:rsid w:val="00E37C8C"/>
    <w:rsid w:val="00E37E71"/>
    <w:rsid w:val="00E4012A"/>
    <w:rsid w:val="00E40563"/>
    <w:rsid w:val="00E4098F"/>
    <w:rsid w:val="00E40A3C"/>
    <w:rsid w:val="00E40AFF"/>
    <w:rsid w:val="00E40BF1"/>
    <w:rsid w:val="00E40E2C"/>
    <w:rsid w:val="00E40F75"/>
    <w:rsid w:val="00E411D2"/>
    <w:rsid w:val="00E412F7"/>
    <w:rsid w:val="00E41552"/>
    <w:rsid w:val="00E4157E"/>
    <w:rsid w:val="00E41A33"/>
    <w:rsid w:val="00E41C17"/>
    <w:rsid w:val="00E42609"/>
    <w:rsid w:val="00E426E3"/>
    <w:rsid w:val="00E4277C"/>
    <w:rsid w:val="00E428A7"/>
    <w:rsid w:val="00E42A83"/>
    <w:rsid w:val="00E42B61"/>
    <w:rsid w:val="00E42BDB"/>
    <w:rsid w:val="00E42C40"/>
    <w:rsid w:val="00E42F1C"/>
    <w:rsid w:val="00E4307F"/>
    <w:rsid w:val="00E4334C"/>
    <w:rsid w:val="00E438B7"/>
    <w:rsid w:val="00E43988"/>
    <w:rsid w:val="00E43A87"/>
    <w:rsid w:val="00E4481F"/>
    <w:rsid w:val="00E44A8B"/>
    <w:rsid w:val="00E44C56"/>
    <w:rsid w:val="00E44D24"/>
    <w:rsid w:val="00E45249"/>
    <w:rsid w:val="00E45340"/>
    <w:rsid w:val="00E45612"/>
    <w:rsid w:val="00E45B80"/>
    <w:rsid w:val="00E45C26"/>
    <w:rsid w:val="00E45CEA"/>
    <w:rsid w:val="00E45E21"/>
    <w:rsid w:val="00E46892"/>
    <w:rsid w:val="00E46907"/>
    <w:rsid w:val="00E46D34"/>
    <w:rsid w:val="00E46E76"/>
    <w:rsid w:val="00E46F42"/>
    <w:rsid w:val="00E46F62"/>
    <w:rsid w:val="00E46FBE"/>
    <w:rsid w:val="00E47053"/>
    <w:rsid w:val="00E47125"/>
    <w:rsid w:val="00E473A9"/>
    <w:rsid w:val="00E4766E"/>
    <w:rsid w:val="00E47731"/>
    <w:rsid w:val="00E47849"/>
    <w:rsid w:val="00E47CC1"/>
    <w:rsid w:val="00E501B0"/>
    <w:rsid w:val="00E503F0"/>
    <w:rsid w:val="00E50657"/>
    <w:rsid w:val="00E509CA"/>
    <w:rsid w:val="00E50AF0"/>
    <w:rsid w:val="00E50CDB"/>
    <w:rsid w:val="00E50DDC"/>
    <w:rsid w:val="00E50E15"/>
    <w:rsid w:val="00E50F42"/>
    <w:rsid w:val="00E50F76"/>
    <w:rsid w:val="00E510EF"/>
    <w:rsid w:val="00E51408"/>
    <w:rsid w:val="00E5173C"/>
    <w:rsid w:val="00E51813"/>
    <w:rsid w:val="00E51916"/>
    <w:rsid w:val="00E51968"/>
    <w:rsid w:val="00E51AE4"/>
    <w:rsid w:val="00E51D95"/>
    <w:rsid w:val="00E51D99"/>
    <w:rsid w:val="00E5200B"/>
    <w:rsid w:val="00E520E0"/>
    <w:rsid w:val="00E521B2"/>
    <w:rsid w:val="00E524BD"/>
    <w:rsid w:val="00E52742"/>
    <w:rsid w:val="00E5283A"/>
    <w:rsid w:val="00E52845"/>
    <w:rsid w:val="00E52D40"/>
    <w:rsid w:val="00E52E27"/>
    <w:rsid w:val="00E52F41"/>
    <w:rsid w:val="00E5301B"/>
    <w:rsid w:val="00E532F3"/>
    <w:rsid w:val="00E533BE"/>
    <w:rsid w:val="00E534DA"/>
    <w:rsid w:val="00E53547"/>
    <w:rsid w:val="00E53655"/>
    <w:rsid w:val="00E537F3"/>
    <w:rsid w:val="00E53CC6"/>
    <w:rsid w:val="00E53E88"/>
    <w:rsid w:val="00E53F08"/>
    <w:rsid w:val="00E545A5"/>
    <w:rsid w:val="00E54674"/>
    <w:rsid w:val="00E54A10"/>
    <w:rsid w:val="00E54B98"/>
    <w:rsid w:val="00E54D45"/>
    <w:rsid w:val="00E54E8C"/>
    <w:rsid w:val="00E54FFB"/>
    <w:rsid w:val="00E550BA"/>
    <w:rsid w:val="00E55744"/>
    <w:rsid w:val="00E55B54"/>
    <w:rsid w:val="00E55DAB"/>
    <w:rsid w:val="00E563E0"/>
    <w:rsid w:val="00E564E6"/>
    <w:rsid w:val="00E56559"/>
    <w:rsid w:val="00E565EA"/>
    <w:rsid w:val="00E565FC"/>
    <w:rsid w:val="00E56843"/>
    <w:rsid w:val="00E568C5"/>
    <w:rsid w:val="00E569CB"/>
    <w:rsid w:val="00E56AE0"/>
    <w:rsid w:val="00E56C3A"/>
    <w:rsid w:val="00E56EBB"/>
    <w:rsid w:val="00E56F25"/>
    <w:rsid w:val="00E56F67"/>
    <w:rsid w:val="00E56F92"/>
    <w:rsid w:val="00E56FAC"/>
    <w:rsid w:val="00E573EC"/>
    <w:rsid w:val="00E573ED"/>
    <w:rsid w:val="00E57586"/>
    <w:rsid w:val="00E57819"/>
    <w:rsid w:val="00E579C1"/>
    <w:rsid w:val="00E57A3D"/>
    <w:rsid w:val="00E60222"/>
    <w:rsid w:val="00E602EF"/>
    <w:rsid w:val="00E6076B"/>
    <w:rsid w:val="00E60B52"/>
    <w:rsid w:val="00E60BF0"/>
    <w:rsid w:val="00E60DC5"/>
    <w:rsid w:val="00E60DDC"/>
    <w:rsid w:val="00E60FC1"/>
    <w:rsid w:val="00E6122C"/>
    <w:rsid w:val="00E612EB"/>
    <w:rsid w:val="00E61CC0"/>
    <w:rsid w:val="00E6210C"/>
    <w:rsid w:val="00E624BA"/>
    <w:rsid w:val="00E62600"/>
    <w:rsid w:val="00E62C48"/>
    <w:rsid w:val="00E62CFC"/>
    <w:rsid w:val="00E62DB9"/>
    <w:rsid w:val="00E630A8"/>
    <w:rsid w:val="00E6321B"/>
    <w:rsid w:val="00E63325"/>
    <w:rsid w:val="00E6345E"/>
    <w:rsid w:val="00E63C19"/>
    <w:rsid w:val="00E63F1E"/>
    <w:rsid w:val="00E64347"/>
    <w:rsid w:val="00E6494F"/>
    <w:rsid w:val="00E64AE6"/>
    <w:rsid w:val="00E64B27"/>
    <w:rsid w:val="00E64BE4"/>
    <w:rsid w:val="00E64F57"/>
    <w:rsid w:val="00E64F61"/>
    <w:rsid w:val="00E64FED"/>
    <w:rsid w:val="00E64FF3"/>
    <w:rsid w:val="00E652BA"/>
    <w:rsid w:val="00E6536F"/>
    <w:rsid w:val="00E658A3"/>
    <w:rsid w:val="00E65CE7"/>
    <w:rsid w:val="00E65DDF"/>
    <w:rsid w:val="00E65F92"/>
    <w:rsid w:val="00E665F9"/>
    <w:rsid w:val="00E66632"/>
    <w:rsid w:val="00E6684E"/>
    <w:rsid w:val="00E66AAB"/>
    <w:rsid w:val="00E66BA5"/>
    <w:rsid w:val="00E66D5F"/>
    <w:rsid w:val="00E66F8B"/>
    <w:rsid w:val="00E6729A"/>
    <w:rsid w:val="00E675AD"/>
    <w:rsid w:val="00E6785C"/>
    <w:rsid w:val="00E67952"/>
    <w:rsid w:val="00E67980"/>
    <w:rsid w:val="00E67990"/>
    <w:rsid w:val="00E6799B"/>
    <w:rsid w:val="00E67AF8"/>
    <w:rsid w:val="00E67D41"/>
    <w:rsid w:val="00E67D42"/>
    <w:rsid w:val="00E67F73"/>
    <w:rsid w:val="00E702D4"/>
    <w:rsid w:val="00E705B8"/>
    <w:rsid w:val="00E7074F"/>
    <w:rsid w:val="00E7082F"/>
    <w:rsid w:val="00E7084F"/>
    <w:rsid w:val="00E70AED"/>
    <w:rsid w:val="00E70C72"/>
    <w:rsid w:val="00E70CC6"/>
    <w:rsid w:val="00E70D80"/>
    <w:rsid w:val="00E70DDB"/>
    <w:rsid w:val="00E710A5"/>
    <w:rsid w:val="00E713D0"/>
    <w:rsid w:val="00E7150C"/>
    <w:rsid w:val="00E71590"/>
    <w:rsid w:val="00E71665"/>
    <w:rsid w:val="00E71792"/>
    <w:rsid w:val="00E71826"/>
    <w:rsid w:val="00E718B8"/>
    <w:rsid w:val="00E71AC9"/>
    <w:rsid w:val="00E71BF1"/>
    <w:rsid w:val="00E71C2B"/>
    <w:rsid w:val="00E71C8C"/>
    <w:rsid w:val="00E727FD"/>
    <w:rsid w:val="00E72C6C"/>
    <w:rsid w:val="00E72DB9"/>
    <w:rsid w:val="00E72F78"/>
    <w:rsid w:val="00E73184"/>
    <w:rsid w:val="00E731E6"/>
    <w:rsid w:val="00E73235"/>
    <w:rsid w:val="00E7324F"/>
    <w:rsid w:val="00E733A1"/>
    <w:rsid w:val="00E73503"/>
    <w:rsid w:val="00E73589"/>
    <w:rsid w:val="00E735C7"/>
    <w:rsid w:val="00E73836"/>
    <w:rsid w:val="00E73855"/>
    <w:rsid w:val="00E73ED3"/>
    <w:rsid w:val="00E7433D"/>
    <w:rsid w:val="00E743D8"/>
    <w:rsid w:val="00E744ED"/>
    <w:rsid w:val="00E746FF"/>
    <w:rsid w:val="00E749FC"/>
    <w:rsid w:val="00E74B81"/>
    <w:rsid w:val="00E74E71"/>
    <w:rsid w:val="00E75217"/>
    <w:rsid w:val="00E75259"/>
    <w:rsid w:val="00E75741"/>
    <w:rsid w:val="00E7584D"/>
    <w:rsid w:val="00E758F9"/>
    <w:rsid w:val="00E759CE"/>
    <w:rsid w:val="00E75FFD"/>
    <w:rsid w:val="00E7631F"/>
    <w:rsid w:val="00E7641D"/>
    <w:rsid w:val="00E76466"/>
    <w:rsid w:val="00E765A2"/>
    <w:rsid w:val="00E76613"/>
    <w:rsid w:val="00E76794"/>
    <w:rsid w:val="00E767A1"/>
    <w:rsid w:val="00E768E7"/>
    <w:rsid w:val="00E769C4"/>
    <w:rsid w:val="00E76A43"/>
    <w:rsid w:val="00E76ADA"/>
    <w:rsid w:val="00E77075"/>
    <w:rsid w:val="00E77174"/>
    <w:rsid w:val="00E772D9"/>
    <w:rsid w:val="00E77317"/>
    <w:rsid w:val="00E7742C"/>
    <w:rsid w:val="00E77635"/>
    <w:rsid w:val="00E777DA"/>
    <w:rsid w:val="00E777F2"/>
    <w:rsid w:val="00E7796C"/>
    <w:rsid w:val="00E77A81"/>
    <w:rsid w:val="00E77BB3"/>
    <w:rsid w:val="00E77C73"/>
    <w:rsid w:val="00E77C87"/>
    <w:rsid w:val="00E77D57"/>
    <w:rsid w:val="00E77DF1"/>
    <w:rsid w:val="00E77F82"/>
    <w:rsid w:val="00E8015A"/>
    <w:rsid w:val="00E80852"/>
    <w:rsid w:val="00E80CDA"/>
    <w:rsid w:val="00E80E67"/>
    <w:rsid w:val="00E8115C"/>
    <w:rsid w:val="00E81168"/>
    <w:rsid w:val="00E813C2"/>
    <w:rsid w:val="00E81475"/>
    <w:rsid w:val="00E81673"/>
    <w:rsid w:val="00E81C0A"/>
    <w:rsid w:val="00E82090"/>
    <w:rsid w:val="00E823A1"/>
    <w:rsid w:val="00E82591"/>
    <w:rsid w:val="00E82708"/>
    <w:rsid w:val="00E8272F"/>
    <w:rsid w:val="00E828AB"/>
    <w:rsid w:val="00E82AA5"/>
    <w:rsid w:val="00E82B03"/>
    <w:rsid w:val="00E82E52"/>
    <w:rsid w:val="00E82FD6"/>
    <w:rsid w:val="00E83074"/>
    <w:rsid w:val="00E830BC"/>
    <w:rsid w:val="00E831C9"/>
    <w:rsid w:val="00E833E4"/>
    <w:rsid w:val="00E83638"/>
    <w:rsid w:val="00E839F2"/>
    <w:rsid w:val="00E83AE7"/>
    <w:rsid w:val="00E8427A"/>
    <w:rsid w:val="00E843AA"/>
    <w:rsid w:val="00E84572"/>
    <w:rsid w:val="00E84580"/>
    <w:rsid w:val="00E84594"/>
    <w:rsid w:val="00E8464F"/>
    <w:rsid w:val="00E8494F"/>
    <w:rsid w:val="00E84BC4"/>
    <w:rsid w:val="00E84C66"/>
    <w:rsid w:val="00E84F28"/>
    <w:rsid w:val="00E85339"/>
    <w:rsid w:val="00E854D7"/>
    <w:rsid w:val="00E854F7"/>
    <w:rsid w:val="00E857D4"/>
    <w:rsid w:val="00E8585A"/>
    <w:rsid w:val="00E859B1"/>
    <w:rsid w:val="00E85B0F"/>
    <w:rsid w:val="00E85C7F"/>
    <w:rsid w:val="00E85D5A"/>
    <w:rsid w:val="00E85E29"/>
    <w:rsid w:val="00E85F19"/>
    <w:rsid w:val="00E860EE"/>
    <w:rsid w:val="00E86373"/>
    <w:rsid w:val="00E86710"/>
    <w:rsid w:val="00E8671D"/>
    <w:rsid w:val="00E8687E"/>
    <w:rsid w:val="00E868E7"/>
    <w:rsid w:val="00E869DE"/>
    <w:rsid w:val="00E86AD7"/>
    <w:rsid w:val="00E86BC5"/>
    <w:rsid w:val="00E87016"/>
    <w:rsid w:val="00E8729E"/>
    <w:rsid w:val="00E87346"/>
    <w:rsid w:val="00E873BA"/>
    <w:rsid w:val="00E87583"/>
    <w:rsid w:val="00E876A1"/>
    <w:rsid w:val="00E876BC"/>
    <w:rsid w:val="00E876DB"/>
    <w:rsid w:val="00E87946"/>
    <w:rsid w:val="00E87AFD"/>
    <w:rsid w:val="00E87D33"/>
    <w:rsid w:val="00E87DDD"/>
    <w:rsid w:val="00E87E6A"/>
    <w:rsid w:val="00E87EDF"/>
    <w:rsid w:val="00E9006E"/>
    <w:rsid w:val="00E90262"/>
    <w:rsid w:val="00E9037D"/>
    <w:rsid w:val="00E908E0"/>
    <w:rsid w:val="00E90996"/>
    <w:rsid w:val="00E90B2E"/>
    <w:rsid w:val="00E90C50"/>
    <w:rsid w:val="00E90CC8"/>
    <w:rsid w:val="00E90E00"/>
    <w:rsid w:val="00E91058"/>
    <w:rsid w:val="00E91159"/>
    <w:rsid w:val="00E91352"/>
    <w:rsid w:val="00E91446"/>
    <w:rsid w:val="00E91770"/>
    <w:rsid w:val="00E91B26"/>
    <w:rsid w:val="00E91E9D"/>
    <w:rsid w:val="00E92000"/>
    <w:rsid w:val="00E9245F"/>
    <w:rsid w:val="00E927F3"/>
    <w:rsid w:val="00E92830"/>
    <w:rsid w:val="00E92A25"/>
    <w:rsid w:val="00E92AD3"/>
    <w:rsid w:val="00E92FAB"/>
    <w:rsid w:val="00E93607"/>
    <w:rsid w:val="00E9366E"/>
    <w:rsid w:val="00E93A38"/>
    <w:rsid w:val="00E93CD0"/>
    <w:rsid w:val="00E93CEB"/>
    <w:rsid w:val="00E9442D"/>
    <w:rsid w:val="00E947CA"/>
    <w:rsid w:val="00E948FC"/>
    <w:rsid w:val="00E949A9"/>
    <w:rsid w:val="00E94BB2"/>
    <w:rsid w:val="00E94D29"/>
    <w:rsid w:val="00E95125"/>
    <w:rsid w:val="00E954D2"/>
    <w:rsid w:val="00E95586"/>
    <w:rsid w:val="00E956DF"/>
    <w:rsid w:val="00E95F89"/>
    <w:rsid w:val="00E95FA9"/>
    <w:rsid w:val="00E964F8"/>
    <w:rsid w:val="00E965ED"/>
    <w:rsid w:val="00E968A1"/>
    <w:rsid w:val="00E96D11"/>
    <w:rsid w:val="00E96ECD"/>
    <w:rsid w:val="00E96F7A"/>
    <w:rsid w:val="00E9700A"/>
    <w:rsid w:val="00E9713E"/>
    <w:rsid w:val="00E972F1"/>
    <w:rsid w:val="00E9730F"/>
    <w:rsid w:val="00E976E0"/>
    <w:rsid w:val="00E97709"/>
    <w:rsid w:val="00E97759"/>
    <w:rsid w:val="00E97997"/>
    <w:rsid w:val="00E97AE7"/>
    <w:rsid w:val="00E97C16"/>
    <w:rsid w:val="00E97ED8"/>
    <w:rsid w:val="00E97EE8"/>
    <w:rsid w:val="00EA0141"/>
    <w:rsid w:val="00EA039A"/>
    <w:rsid w:val="00EA049B"/>
    <w:rsid w:val="00EA06DE"/>
    <w:rsid w:val="00EA0B59"/>
    <w:rsid w:val="00EA0B69"/>
    <w:rsid w:val="00EA0B96"/>
    <w:rsid w:val="00EA0BAA"/>
    <w:rsid w:val="00EA0BF5"/>
    <w:rsid w:val="00EA0C18"/>
    <w:rsid w:val="00EA0DC1"/>
    <w:rsid w:val="00EA0F4D"/>
    <w:rsid w:val="00EA1004"/>
    <w:rsid w:val="00EA1036"/>
    <w:rsid w:val="00EA10B5"/>
    <w:rsid w:val="00EA11DD"/>
    <w:rsid w:val="00EA13A2"/>
    <w:rsid w:val="00EA14E5"/>
    <w:rsid w:val="00EA15DD"/>
    <w:rsid w:val="00EA1729"/>
    <w:rsid w:val="00EA17CF"/>
    <w:rsid w:val="00EA198A"/>
    <w:rsid w:val="00EA1B20"/>
    <w:rsid w:val="00EA1EC0"/>
    <w:rsid w:val="00EA1ED5"/>
    <w:rsid w:val="00EA1F65"/>
    <w:rsid w:val="00EA1F7D"/>
    <w:rsid w:val="00EA2130"/>
    <w:rsid w:val="00EA21BE"/>
    <w:rsid w:val="00EA21F6"/>
    <w:rsid w:val="00EA223B"/>
    <w:rsid w:val="00EA23B2"/>
    <w:rsid w:val="00EA26B5"/>
    <w:rsid w:val="00EA2969"/>
    <w:rsid w:val="00EA2CBC"/>
    <w:rsid w:val="00EA2CE2"/>
    <w:rsid w:val="00EA2D5C"/>
    <w:rsid w:val="00EA2E59"/>
    <w:rsid w:val="00EA311B"/>
    <w:rsid w:val="00EA3263"/>
    <w:rsid w:val="00EA337A"/>
    <w:rsid w:val="00EA3606"/>
    <w:rsid w:val="00EA3682"/>
    <w:rsid w:val="00EA36F0"/>
    <w:rsid w:val="00EA37FD"/>
    <w:rsid w:val="00EA389B"/>
    <w:rsid w:val="00EA3B92"/>
    <w:rsid w:val="00EA3F0B"/>
    <w:rsid w:val="00EA418F"/>
    <w:rsid w:val="00EA43C9"/>
    <w:rsid w:val="00EA45BD"/>
    <w:rsid w:val="00EA4717"/>
    <w:rsid w:val="00EA4933"/>
    <w:rsid w:val="00EA4AE5"/>
    <w:rsid w:val="00EA4BA4"/>
    <w:rsid w:val="00EA4BEA"/>
    <w:rsid w:val="00EA4E57"/>
    <w:rsid w:val="00EA525E"/>
    <w:rsid w:val="00EA54F2"/>
    <w:rsid w:val="00EA5671"/>
    <w:rsid w:val="00EA56A6"/>
    <w:rsid w:val="00EA5801"/>
    <w:rsid w:val="00EA5A27"/>
    <w:rsid w:val="00EA5BF4"/>
    <w:rsid w:val="00EA5EEB"/>
    <w:rsid w:val="00EA5F19"/>
    <w:rsid w:val="00EA5F25"/>
    <w:rsid w:val="00EA63D5"/>
    <w:rsid w:val="00EA6624"/>
    <w:rsid w:val="00EA6645"/>
    <w:rsid w:val="00EA67DF"/>
    <w:rsid w:val="00EA68CA"/>
    <w:rsid w:val="00EA68FC"/>
    <w:rsid w:val="00EA6BAD"/>
    <w:rsid w:val="00EA6EDD"/>
    <w:rsid w:val="00EA7124"/>
    <w:rsid w:val="00EA763F"/>
    <w:rsid w:val="00EA764F"/>
    <w:rsid w:val="00EA79D6"/>
    <w:rsid w:val="00EA7ED0"/>
    <w:rsid w:val="00EA7F22"/>
    <w:rsid w:val="00EB015D"/>
    <w:rsid w:val="00EB02ED"/>
    <w:rsid w:val="00EB045A"/>
    <w:rsid w:val="00EB0521"/>
    <w:rsid w:val="00EB0693"/>
    <w:rsid w:val="00EB076D"/>
    <w:rsid w:val="00EB090D"/>
    <w:rsid w:val="00EB0A6B"/>
    <w:rsid w:val="00EB0C96"/>
    <w:rsid w:val="00EB0E29"/>
    <w:rsid w:val="00EB0E54"/>
    <w:rsid w:val="00EB0E90"/>
    <w:rsid w:val="00EB0F27"/>
    <w:rsid w:val="00EB1455"/>
    <w:rsid w:val="00EB1786"/>
    <w:rsid w:val="00EB183A"/>
    <w:rsid w:val="00EB19C3"/>
    <w:rsid w:val="00EB1BA0"/>
    <w:rsid w:val="00EB1DB6"/>
    <w:rsid w:val="00EB2221"/>
    <w:rsid w:val="00EB258A"/>
    <w:rsid w:val="00EB28BC"/>
    <w:rsid w:val="00EB28D3"/>
    <w:rsid w:val="00EB2948"/>
    <w:rsid w:val="00EB2A7F"/>
    <w:rsid w:val="00EB2C68"/>
    <w:rsid w:val="00EB2C99"/>
    <w:rsid w:val="00EB2D6E"/>
    <w:rsid w:val="00EB31A9"/>
    <w:rsid w:val="00EB34C2"/>
    <w:rsid w:val="00EB3630"/>
    <w:rsid w:val="00EB38E7"/>
    <w:rsid w:val="00EB3970"/>
    <w:rsid w:val="00EB3B75"/>
    <w:rsid w:val="00EB3BDC"/>
    <w:rsid w:val="00EB40C7"/>
    <w:rsid w:val="00EB415D"/>
    <w:rsid w:val="00EB41F0"/>
    <w:rsid w:val="00EB4721"/>
    <w:rsid w:val="00EB480C"/>
    <w:rsid w:val="00EB4AD8"/>
    <w:rsid w:val="00EB4C60"/>
    <w:rsid w:val="00EB4E69"/>
    <w:rsid w:val="00EB50E1"/>
    <w:rsid w:val="00EB5128"/>
    <w:rsid w:val="00EB52AB"/>
    <w:rsid w:val="00EB57B0"/>
    <w:rsid w:val="00EB5919"/>
    <w:rsid w:val="00EB5DC8"/>
    <w:rsid w:val="00EB5EFB"/>
    <w:rsid w:val="00EB6008"/>
    <w:rsid w:val="00EB649E"/>
    <w:rsid w:val="00EB6573"/>
    <w:rsid w:val="00EB6609"/>
    <w:rsid w:val="00EB674A"/>
    <w:rsid w:val="00EB67F2"/>
    <w:rsid w:val="00EB68AA"/>
    <w:rsid w:val="00EB6C3A"/>
    <w:rsid w:val="00EB6CA4"/>
    <w:rsid w:val="00EB6D39"/>
    <w:rsid w:val="00EB6F2A"/>
    <w:rsid w:val="00EB7091"/>
    <w:rsid w:val="00EB70A2"/>
    <w:rsid w:val="00EB712E"/>
    <w:rsid w:val="00EB71E8"/>
    <w:rsid w:val="00EB730A"/>
    <w:rsid w:val="00EB7348"/>
    <w:rsid w:val="00EB7365"/>
    <w:rsid w:val="00EB7540"/>
    <w:rsid w:val="00EB75AA"/>
    <w:rsid w:val="00EB75E0"/>
    <w:rsid w:val="00EB7895"/>
    <w:rsid w:val="00EB7C2E"/>
    <w:rsid w:val="00EB7C62"/>
    <w:rsid w:val="00EB7EF7"/>
    <w:rsid w:val="00EB7FE3"/>
    <w:rsid w:val="00EC00A8"/>
    <w:rsid w:val="00EC01F6"/>
    <w:rsid w:val="00EC0566"/>
    <w:rsid w:val="00EC0680"/>
    <w:rsid w:val="00EC0915"/>
    <w:rsid w:val="00EC0CA4"/>
    <w:rsid w:val="00EC0FF4"/>
    <w:rsid w:val="00EC1346"/>
    <w:rsid w:val="00EC13B7"/>
    <w:rsid w:val="00EC13F2"/>
    <w:rsid w:val="00EC1446"/>
    <w:rsid w:val="00EC16C7"/>
    <w:rsid w:val="00EC1BF6"/>
    <w:rsid w:val="00EC1C5B"/>
    <w:rsid w:val="00EC253C"/>
    <w:rsid w:val="00EC2763"/>
    <w:rsid w:val="00EC2888"/>
    <w:rsid w:val="00EC2946"/>
    <w:rsid w:val="00EC29DA"/>
    <w:rsid w:val="00EC2A22"/>
    <w:rsid w:val="00EC2C0E"/>
    <w:rsid w:val="00EC30D6"/>
    <w:rsid w:val="00EC324D"/>
    <w:rsid w:val="00EC3341"/>
    <w:rsid w:val="00EC3388"/>
    <w:rsid w:val="00EC3672"/>
    <w:rsid w:val="00EC3779"/>
    <w:rsid w:val="00EC3952"/>
    <w:rsid w:val="00EC3995"/>
    <w:rsid w:val="00EC39AD"/>
    <w:rsid w:val="00EC3A2C"/>
    <w:rsid w:val="00EC3B43"/>
    <w:rsid w:val="00EC3B51"/>
    <w:rsid w:val="00EC3B5F"/>
    <w:rsid w:val="00EC3D2C"/>
    <w:rsid w:val="00EC3F37"/>
    <w:rsid w:val="00EC409D"/>
    <w:rsid w:val="00EC40A3"/>
    <w:rsid w:val="00EC40A4"/>
    <w:rsid w:val="00EC4175"/>
    <w:rsid w:val="00EC465B"/>
    <w:rsid w:val="00EC47FB"/>
    <w:rsid w:val="00EC4D4C"/>
    <w:rsid w:val="00EC4DC7"/>
    <w:rsid w:val="00EC50B5"/>
    <w:rsid w:val="00EC5423"/>
    <w:rsid w:val="00EC54A2"/>
    <w:rsid w:val="00EC5840"/>
    <w:rsid w:val="00EC5BA3"/>
    <w:rsid w:val="00EC5FB1"/>
    <w:rsid w:val="00EC60C6"/>
    <w:rsid w:val="00EC6510"/>
    <w:rsid w:val="00EC6710"/>
    <w:rsid w:val="00EC67BA"/>
    <w:rsid w:val="00EC70D3"/>
    <w:rsid w:val="00EC759F"/>
    <w:rsid w:val="00EC77AE"/>
    <w:rsid w:val="00EC77D4"/>
    <w:rsid w:val="00EC795C"/>
    <w:rsid w:val="00EC7AE3"/>
    <w:rsid w:val="00EC7AF2"/>
    <w:rsid w:val="00EC7D1E"/>
    <w:rsid w:val="00EC7DB9"/>
    <w:rsid w:val="00EC7DBB"/>
    <w:rsid w:val="00ED051A"/>
    <w:rsid w:val="00ED05E9"/>
    <w:rsid w:val="00ED06D6"/>
    <w:rsid w:val="00ED06F2"/>
    <w:rsid w:val="00ED0805"/>
    <w:rsid w:val="00ED0998"/>
    <w:rsid w:val="00ED0B0B"/>
    <w:rsid w:val="00ED0DC4"/>
    <w:rsid w:val="00ED0FC7"/>
    <w:rsid w:val="00ED116D"/>
    <w:rsid w:val="00ED179E"/>
    <w:rsid w:val="00ED17A5"/>
    <w:rsid w:val="00ED1A43"/>
    <w:rsid w:val="00ED1A7A"/>
    <w:rsid w:val="00ED1AAF"/>
    <w:rsid w:val="00ED1BDB"/>
    <w:rsid w:val="00ED1C30"/>
    <w:rsid w:val="00ED1C77"/>
    <w:rsid w:val="00ED1E41"/>
    <w:rsid w:val="00ED1EC2"/>
    <w:rsid w:val="00ED210C"/>
    <w:rsid w:val="00ED21A7"/>
    <w:rsid w:val="00ED235A"/>
    <w:rsid w:val="00ED27CF"/>
    <w:rsid w:val="00ED295E"/>
    <w:rsid w:val="00ED299B"/>
    <w:rsid w:val="00ED30B6"/>
    <w:rsid w:val="00ED3248"/>
    <w:rsid w:val="00ED3308"/>
    <w:rsid w:val="00ED374D"/>
    <w:rsid w:val="00ED394E"/>
    <w:rsid w:val="00ED39BD"/>
    <w:rsid w:val="00ED39E0"/>
    <w:rsid w:val="00ED4033"/>
    <w:rsid w:val="00ED432B"/>
    <w:rsid w:val="00ED444B"/>
    <w:rsid w:val="00ED48EE"/>
    <w:rsid w:val="00ED4A43"/>
    <w:rsid w:val="00ED4AD1"/>
    <w:rsid w:val="00ED4B08"/>
    <w:rsid w:val="00ED4BBD"/>
    <w:rsid w:val="00ED4BE6"/>
    <w:rsid w:val="00ED4C04"/>
    <w:rsid w:val="00ED4DE5"/>
    <w:rsid w:val="00ED4E12"/>
    <w:rsid w:val="00ED53FF"/>
    <w:rsid w:val="00ED5513"/>
    <w:rsid w:val="00ED5540"/>
    <w:rsid w:val="00ED5673"/>
    <w:rsid w:val="00ED56CC"/>
    <w:rsid w:val="00ED5745"/>
    <w:rsid w:val="00ED5A9A"/>
    <w:rsid w:val="00ED6221"/>
    <w:rsid w:val="00ED65AF"/>
    <w:rsid w:val="00ED65EF"/>
    <w:rsid w:val="00ED660F"/>
    <w:rsid w:val="00ED6A36"/>
    <w:rsid w:val="00ED6A4F"/>
    <w:rsid w:val="00ED6AC5"/>
    <w:rsid w:val="00ED6E1A"/>
    <w:rsid w:val="00ED7050"/>
    <w:rsid w:val="00ED7415"/>
    <w:rsid w:val="00ED7418"/>
    <w:rsid w:val="00ED7630"/>
    <w:rsid w:val="00ED7BB8"/>
    <w:rsid w:val="00ED7C1E"/>
    <w:rsid w:val="00ED7CA9"/>
    <w:rsid w:val="00ED7F63"/>
    <w:rsid w:val="00EE02D7"/>
    <w:rsid w:val="00EE0516"/>
    <w:rsid w:val="00EE0625"/>
    <w:rsid w:val="00EE066A"/>
    <w:rsid w:val="00EE06AB"/>
    <w:rsid w:val="00EE0963"/>
    <w:rsid w:val="00EE0C32"/>
    <w:rsid w:val="00EE0CEA"/>
    <w:rsid w:val="00EE0E5C"/>
    <w:rsid w:val="00EE0E80"/>
    <w:rsid w:val="00EE1425"/>
    <w:rsid w:val="00EE157B"/>
    <w:rsid w:val="00EE163A"/>
    <w:rsid w:val="00EE1972"/>
    <w:rsid w:val="00EE1B91"/>
    <w:rsid w:val="00EE1D8B"/>
    <w:rsid w:val="00EE1E5A"/>
    <w:rsid w:val="00EE208A"/>
    <w:rsid w:val="00EE23CF"/>
    <w:rsid w:val="00EE2400"/>
    <w:rsid w:val="00EE2401"/>
    <w:rsid w:val="00EE2420"/>
    <w:rsid w:val="00EE263D"/>
    <w:rsid w:val="00EE2954"/>
    <w:rsid w:val="00EE2C12"/>
    <w:rsid w:val="00EE2CBE"/>
    <w:rsid w:val="00EE2D48"/>
    <w:rsid w:val="00EE32D4"/>
    <w:rsid w:val="00EE38AE"/>
    <w:rsid w:val="00EE38B0"/>
    <w:rsid w:val="00EE39BA"/>
    <w:rsid w:val="00EE3D89"/>
    <w:rsid w:val="00EE3E79"/>
    <w:rsid w:val="00EE4451"/>
    <w:rsid w:val="00EE4694"/>
    <w:rsid w:val="00EE48E3"/>
    <w:rsid w:val="00EE4BC7"/>
    <w:rsid w:val="00EE4C11"/>
    <w:rsid w:val="00EE4CB8"/>
    <w:rsid w:val="00EE4ED0"/>
    <w:rsid w:val="00EE5B20"/>
    <w:rsid w:val="00EE5B37"/>
    <w:rsid w:val="00EE5BE8"/>
    <w:rsid w:val="00EE5D31"/>
    <w:rsid w:val="00EE6592"/>
    <w:rsid w:val="00EE6851"/>
    <w:rsid w:val="00EE6864"/>
    <w:rsid w:val="00EE6881"/>
    <w:rsid w:val="00EE6997"/>
    <w:rsid w:val="00EE7239"/>
    <w:rsid w:val="00EE7432"/>
    <w:rsid w:val="00EE7777"/>
    <w:rsid w:val="00EE799F"/>
    <w:rsid w:val="00EE79DA"/>
    <w:rsid w:val="00EF0104"/>
    <w:rsid w:val="00EF0124"/>
    <w:rsid w:val="00EF02DC"/>
    <w:rsid w:val="00EF07EF"/>
    <w:rsid w:val="00EF0953"/>
    <w:rsid w:val="00EF096B"/>
    <w:rsid w:val="00EF0A3A"/>
    <w:rsid w:val="00EF0B84"/>
    <w:rsid w:val="00EF0C0D"/>
    <w:rsid w:val="00EF0C36"/>
    <w:rsid w:val="00EF0C79"/>
    <w:rsid w:val="00EF0D41"/>
    <w:rsid w:val="00EF1270"/>
    <w:rsid w:val="00EF14F1"/>
    <w:rsid w:val="00EF1CE1"/>
    <w:rsid w:val="00EF1DC4"/>
    <w:rsid w:val="00EF1E5B"/>
    <w:rsid w:val="00EF1F0E"/>
    <w:rsid w:val="00EF1F77"/>
    <w:rsid w:val="00EF22CF"/>
    <w:rsid w:val="00EF266D"/>
    <w:rsid w:val="00EF27AC"/>
    <w:rsid w:val="00EF28F0"/>
    <w:rsid w:val="00EF295D"/>
    <w:rsid w:val="00EF2A3F"/>
    <w:rsid w:val="00EF2C5B"/>
    <w:rsid w:val="00EF2EEB"/>
    <w:rsid w:val="00EF35A1"/>
    <w:rsid w:val="00EF3835"/>
    <w:rsid w:val="00EF3964"/>
    <w:rsid w:val="00EF40C1"/>
    <w:rsid w:val="00EF4281"/>
    <w:rsid w:val="00EF42A3"/>
    <w:rsid w:val="00EF4383"/>
    <w:rsid w:val="00EF46D4"/>
    <w:rsid w:val="00EF485B"/>
    <w:rsid w:val="00EF487D"/>
    <w:rsid w:val="00EF48A6"/>
    <w:rsid w:val="00EF4B32"/>
    <w:rsid w:val="00EF4D35"/>
    <w:rsid w:val="00EF4D63"/>
    <w:rsid w:val="00EF514D"/>
    <w:rsid w:val="00EF51E4"/>
    <w:rsid w:val="00EF52CF"/>
    <w:rsid w:val="00EF5467"/>
    <w:rsid w:val="00EF5835"/>
    <w:rsid w:val="00EF5D0A"/>
    <w:rsid w:val="00EF5F92"/>
    <w:rsid w:val="00EF6012"/>
    <w:rsid w:val="00EF6088"/>
    <w:rsid w:val="00EF60D7"/>
    <w:rsid w:val="00EF6149"/>
    <w:rsid w:val="00EF617F"/>
    <w:rsid w:val="00EF67A4"/>
    <w:rsid w:val="00EF6881"/>
    <w:rsid w:val="00EF68F0"/>
    <w:rsid w:val="00EF6A03"/>
    <w:rsid w:val="00EF6A15"/>
    <w:rsid w:val="00EF6AF3"/>
    <w:rsid w:val="00EF6C3E"/>
    <w:rsid w:val="00EF6CBA"/>
    <w:rsid w:val="00EF6CBB"/>
    <w:rsid w:val="00EF6D43"/>
    <w:rsid w:val="00EF6E70"/>
    <w:rsid w:val="00EF6FA0"/>
    <w:rsid w:val="00EF720F"/>
    <w:rsid w:val="00EF74BB"/>
    <w:rsid w:val="00EF753B"/>
    <w:rsid w:val="00EF75C0"/>
    <w:rsid w:val="00EF764C"/>
    <w:rsid w:val="00EF7796"/>
    <w:rsid w:val="00EF77F7"/>
    <w:rsid w:val="00EF799A"/>
    <w:rsid w:val="00EF7E8D"/>
    <w:rsid w:val="00EF7EE6"/>
    <w:rsid w:val="00F0005F"/>
    <w:rsid w:val="00F0016E"/>
    <w:rsid w:val="00F00193"/>
    <w:rsid w:val="00F001E4"/>
    <w:rsid w:val="00F0025A"/>
    <w:rsid w:val="00F00366"/>
    <w:rsid w:val="00F0069C"/>
    <w:rsid w:val="00F00706"/>
    <w:rsid w:val="00F00B8E"/>
    <w:rsid w:val="00F00FA4"/>
    <w:rsid w:val="00F00FDB"/>
    <w:rsid w:val="00F01125"/>
    <w:rsid w:val="00F01697"/>
    <w:rsid w:val="00F01A35"/>
    <w:rsid w:val="00F01F1F"/>
    <w:rsid w:val="00F02088"/>
    <w:rsid w:val="00F020E6"/>
    <w:rsid w:val="00F022FC"/>
    <w:rsid w:val="00F02347"/>
    <w:rsid w:val="00F024F1"/>
    <w:rsid w:val="00F026BA"/>
    <w:rsid w:val="00F026D3"/>
    <w:rsid w:val="00F030FF"/>
    <w:rsid w:val="00F032A6"/>
    <w:rsid w:val="00F034F0"/>
    <w:rsid w:val="00F03962"/>
    <w:rsid w:val="00F03EA8"/>
    <w:rsid w:val="00F044F2"/>
    <w:rsid w:val="00F0452D"/>
    <w:rsid w:val="00F04591"/>
    <w:rsid w:val="00F049CE"/>
    <w:rsid w:val="00F04ECC"/>
    <w:rsid w:val="00F051FE"/>
    <w:rsid w:val="00F052B2"/>
    <w:rsid w:val="00F05360"/>
    <w:rsid w:val="00F05832"/>
    <w:rsid w:val="00F05D7B"/>
    <w:rsid w:val="00F05EDB"/>
    <w:rsid w:val="00F05EE5"/>
    <w:rsid w:val="00F05EFD"/>
    <w:rsid w:val="00F05FE8"/>
    <w:rsid w:val="00F06063"/>
    <w:rsid w:val="00F06529"/>
    <w:rsid w:val="00F065E7"/>
    <w:rsid w:val="00F06813"/>
    <w:rsid w:val="00F06A61"/>
    <w:rsid w:val="00F06CAE"/>
    <w:rsid w:val="00F06F4B"/>
    <w:rsid w:val="00F06F7E"/>
    <w:rsid w:val="00F07202"/>
    <w:rsid w:val="00F072DA"/>
    <w:rsid w:val="00F074AD"/>
    <w:rsid w:val="00F07504"/>
    <w:rsid w:val="00F075C3"/>
    <w:rsid w:val="00F07AF7"/>
    <w:rsid w:val="00F07D3D"/>
    <w:rsid w:val="00F07EF1"/>
    <w:rsid w:val="00F107F5"/>
    <w:rsid w:val="00F109F1"/>
    <w:rsid w:val="00F10D8A"/>
    <w:rsid w:val="00F10D8D"/>
    <w:rsid w:val="00F10F78"/>
    <w:rsid w:val="00F10FA5"/>
    <w:rsid w:val="00F10FB4"/>
    <w:rsid w:val="00F11181"/>
    <w:rsid w:val="00F114C8"/>
    <w:rsid w:val="00F11625"/>
    <w:rsid w:val="00F11679"/>
    <w:rsid w:val="00F11683"/>
    <w:rsid w:val="00F11743"/>
    <w:rsid w:val="00F1196B"/>
    <w:rsid w:val="00F11B9D"/>
    <w:rsid w:val="00F11E93"/>
    <w:rsid w:val="00F12358"/>
    <w:rsid w:val="00F1263B"/>
    <w:rsid w:val="00F126F8"/>
    <w:rsid w:val="00F12990"/>
    <w:rsid w:val="00F12A37"/>
    <w:rsid w:val="00F12AC5"/>
    <w:rsid w:val="00F12C82"/>
    <w:rsid w:val="00F12E71"/>
    <w:rsid w:val="00F13339"/>
    <w:rsid w:val="00F1341F"/>
    <w:rsid w:val="00F13428"/>
    <w:rsid w:val="00F134BC"/>
    <w:rsid w:val="00F135FE"/>
    <w:rsid w:val="00F1382B"/>
    <w:rsid w:val="00F13A63"/>
    <w:rsid w:val="00F13A80"/>
    <w:rsid w:val="00F13B41"/>
    <w:rsid w:val="00F13B6D"/>
    <w:rsid w:val="00F13CD4"/>
    <w:rsid w:val="00F13D51"/>
    <w:rsid w:val="00F13D9A"/>
    <w:rsid w:val="00F13E1B"/>
    <w:rsid w:val="00F13E51"/>
    <w:rsid w:val="00F13E84"/>
    <w:rsid w:val="00F13F98"/>
    <w:rsid w:val="00F14132"/>
    <w:rsid w:val="00F1413A"/>
    <w:rsid w:val="00F1417D"/>
    <w:rsid w:val="00F14545"/>
    <w:rsid w:val="00F147DD"/>
    <w:rsid w:val="00F1487D"/>
    <w:rsid w:val="00F1496A"/>
    <w:rsid w:val="00F14DA7"/>
    <w:rsid w:val="00F151DD"/>
    <w:rsid w:val="00F15517"/>
    <w:rsid w:val="00F15604"/>
    <w:rsid w:val="00F15646"/>
    <w:rsid w:val="00F15685"/>
    <w:rsid w:val="00F156DC"/>
    <w:rsid w:val="00F157BB"/>
    <w:rsid w:val="00F15A2A"/>
    <w:rsid w:val="00F15ABD"/>
    <w:rsid w:val="00F15ADE"/>
    <w:rsid w:val="00F15BC7"/>
    <w:rsid w:val="00F15E50"/>
    <w:rsid w:val="00F16301"/>
    <w:rsid w:val="00F1633F"/>
    <w:rsid w:val="00F164ED"/>
    <w:rsid w:val="00F16778"/>
    <w:rsid w:val="00F16894"/>
    <w:rsid w:val="00F168F3"/>
    <w:rsid w:val="00F16924"/>
    <w:rsid w:val="00F16A92"/>
    <w:rsid w:val="00F16EDB"/>
    <w:rsid w:val="00F16F23"/>
    <w:rsid w:val="00F17096"/>
    <w:rsid w:val="00F1712B"/>
    <w:rsid w:val="00F1713E"/>
    <w:rsid w:val="00F17239"/>
    <w:rsid w:val="00F17597"/>
    <w:rsid w:val="00F17714"/>
    <w:rsid w:val="00F17A5F"/>
    <w:rsid w:val="00F17C7E"/>
    <w:rsid w:val="00F17FCB"/>
    <w:rsid w:val="00F17FE5"/>
    <w:rsid w:val="00F20098"/>
    <w:rsid w:val="00F2009A"/>
    <w:rsid w:val="00F2017D"/>
    <w:rsid w:val="00F202C9"/>
    <w:rsid w:val="00F2059B"/>
    <w:rsid w:val="00F206E2"/>
    <w:rsid w:val="00F206FE"/>
    <w:rsid w:val="00F207EE"/>
    <w:rsid w:val="00F209AD"/>
    <w:rsid w:val="00F20A4E"/>
    <w:rsid w:val="00F20C19"/>
    <w:rsid w:val="00F20DE5"/>
    <w:rsid w:val="00F20EB1"/>
    <w:rsid w:val="00F21493"/>
    <w:rsid w:val="00F2156D"/>
    <w:rsid w:val="00F216A5"/>
    <w:rsid w:val="00F21745"/>
    <w:rsid w:val="00F21994"/>
    <w:rsid w:val="00F21BA0"/>
    <w:rsid w:val="00F21C26"/>
    <w:rsid w:val="00F21D31"/>
    <w:rsid w:val="00F21FA1"/>
    <w:rsid w:val="00F220E9"/>
    <w:rsid w:val="00F2228D"/>
    <w:rsid w:val="00F22355"/>
    <w:rsid w:val="00F225C4"/>
    <w:rsid w:val="00F22691"/>
    <w:rsid w:val="00F228F2"/>
    <w:rsid w:val="00F22AA3"/>
    <w:rsid w:val="00F22AB5"/>
    <w:rsid w:val="00F22EBB"/>
    <w:rsid w:val="00F22F82"/>
    <w:rsid w:val="00F22FBF"/>
    <w:rsid w:val="00F232BF"/>
    <w:rsid w:val="00F234C2"/>
    <w:rsid w:val="00F237B6"/>
    <w:rsid w:val="00F2389A"/>
    <w:rsid w:val="00F23AD8"/>
    <w:rsid w:val="00F23AE8"/>
    <w:rsid w:val="00F23C35"/>
    <w:rsid w:val="00F23D52"/>
    <w:rsid w:val="00F23E5B"/>
    <w:rsid w:val="00F23FD8"/>
    <w:rsid w:val="00F2482D"/>
    <w:rsid w:val="00F24A19"/>
    <w:rsid w:val="00F24BA1"/>
    <w:rsid w:val="00F24E60"/>
    <w:rsid w:val="00F2504B"/>
    <w:rsid w:val="00F25092"/>
    <w:rsid w:val="00F25158"/>
    <w:rsid w:val="00F25435"/>
    <w:rsid w:val="00F25E66"/>
    <w:rsid w:val="00F26217"/>
    <w:rsid w:val="00F266B7"/>
    <w:rsid w:val="00F26D5F"/>
    <w:rsid w:val="00F278D0"/>
    <w:rsid w:val="00F279F7"/>
    <w:rsid w:val="00F27B3F"/>
    <w:rsid w:val="00F27D5A"/>
    <w:rsid w:val="00F27E5F"/>
    <w:rsid w:val="00F30028"/>
    <w:rsid w:val="00F302C0"/>
    <w:rsid w:val="00F305C7"/>
    <w:rsid w:val="00F30714"/>
    <w:rsid w:val="00F307C0"/>
    <w:rsid w:val="00F3082B"/>
    <w:rsid w:val="00F30BCA"/>
    <w:rsid w:val="00F30BD8"/>
    <w:rsid w:val="00F30CFF"/>
    <w:rsid w:val="00F30D9A"/>
    <w:rsid w:val="00F30DBC"/>
    <w:rsid w:val="00F3132E"/>
    <w:rsid w:val="00F31344"/>
    <w:rsid w:val="00F31648"/>
    <w:rsid w:val="00F318EA"/>
    <w:rsid w:val="00F31FA6"/>
    <w:rsid w:val="00F323FA"/>
    <w:rsid w:val="00F32443"/>
    <w:rsid w:val="00F32564"/>
    <w:rsid w:val="00F32874"/>
    <w:rsid w:val="00F32C25"/>
    <w:rsid w:val="00F33268"/>
    <w:rsid w:val="00F3369D"/>
    <w:rsid w:val="00F33855"/>
    <w:rsid w:val="00F339ED"/>
    <w:rsid w:val="00F33A70"/>
    <w:rsid w:val="00F33B54"/>
    <w:rsid w:val="00F33C27"/>
    <w:rsid w:val="00F33C8A"/>
    <w:rsid w:val="00F33E42"/>
    <w:rsid w:val="00F341BA"/>
    <w:rsid w:val="00F341FF"/>
    <w:rsid w:val="00F3453A"/>
    <w:rsid w:val="00F34905"/>
    <w:rsid w:val="00F349EB"/>
    <w:rsid w:val="00F34CB6"/>
    <w:rsid w:val="00F34E75"/>
    <w:rsid w:val="00F34F56"/>
    <w:rsid w:val="00F34FED"/>
    <w:rsid w:val="00F3533F"/>
    <w:rsid w:val="00F35499"/>
    <w:rsid w:val="00F3555C"/>
    <w:rsid w:val="00F35E3C"/>
    <w:rsid w:val="00F364E1"/>
    <w:rsid w:val="00F3664A"/>
    <w:rsid w:val="00F3666E"/>
    <w:rsid w:val="00F36728"/>
    <w:rsid w:val="00F3672C"/>
    <w:rsid w:val="00F369F4"/>
    <w:rsid w:val="00F37082"/>
    <w:rsid w:val="00F37B9C"/>
    <w:rsid w:val="00F37BC2"/>
    <w:rsid w:val="00F37F68"/>
    <w:rsid w:val="00F40055"/>
    <w:rsid w:val="00F405B1"/>
    <w:rsid w:val="00F4077F"/>
    <w:rsid w:val="00F40B3B"/>
    <w:rsid w:val="00F40BF1"/>
    <w:rsid w:val="00F41121"/>
    <w:rsid w:val="00F4115F"/>
    <w:rsid w:val="00F41167"/>
    <w:rsid w:val="00F4146E"/>
    <w:rsid w:val="00F417C3"/>
    <w:rsid w:val="00F41844"/>
    <w:rsid w:val="00F41CA3"/>
    <w:rsid w:val="00F41E4B"/>
    <w:rsid w:val="00F41F07"/>
    <w:rsid w:val="00F41FAD"/>
    <w:rsid w:val="00F42344"/>
    <w:rsid w:val="00F4243C"/>
    <w:rsid w:val="00F424EE"/>
    <w:rsid w:val="00F42653"/>
    <w:rsid w:val="00F42755"/>
    <w:rsid w:val="00F429F7"/>
    <w:rsid w:val="00F42A46"/>
    <w:rsid w:val="00F434E9"/>
    <w:rsid w:val="00F43A46"/>
    <w:rsid w:val="00F43B4C"/>
    <w:rsid w:val="00F43B6E"/>
    <w:rsid w:val="00F43FBE"/>
    <w:rsid w:val="00F440B4"/>
    <w:rsid w:val="00F441B0"/>
    <w:rsid w:val="00F44459"/>
    <w:rsid w:val="00F444E1"/>
    <w:rsid w:val="00F44632"/>
    <w:rsid w:val="00F44714"/>
    <w:rsid w:val="00F44752"/>
    <w:rsid w:val="00F44787"/>
    <w:rsid w:val="00F44CBC"/>
    <w:rsid w:val="00F44E59"/>
    <w:rsid w:val="00F44F94"/>
    <w:rsid w:val="00F45188"/>
    <w:rsid w:val="00F4566B"/>
    <w:rsid w:val="00F45BAE"/>
    <w:rsid w:val="00F45EB4"/>
    <w:rsid w:val="00F45FC9"/>
    <w:rsid w:val="00F460DC"/>
    <w:rsid w:val="00F46159"/>
    <w:rsid w:val="00F464FC"/>
    <w:rsid w:val="00F46586"/>
    <w:rsid w:val="00F466C4"/>
    <w:rsid w:val="00F46763"/>
    <w:rsid w:val="00F468E9"/>
    <w:rsid w:val="00F46A10"/>
    <w:rsid w:val="00F46B35"/>
    <w:rsid w:val="00F46B54"/>
    <w:rsid w:val="00F47271"/>
    <w:rsid w:val="00F472B2"/>
    <w:rsid w:val="00F472CE"/>
    <w:rsid w:val="00F474E3"/>
    <w:rsid w:val="00F4755C"/>
    <w:rsid w:val="00F476F3"/>
    <w:rsid w:val="00F4783C"/>
    <w:rsid w:val="00F47AF0"/>
    <w:rsid w:val="00F47D75"/>
    <w:rsid w:val="00F5003B"/>
    <w:rsid w:val="00F500E6"/>
    <w:rsid w:val="00F50437"/>
    <w:rsid w:val="00F5044B"/>
    <w:rsid w:val="00F50735"/>
    <w:rsid w:val="00F5075F"/>
    <w:rsid w:val="00F50783"/>
    <w:rsid w:val="00F5078E"/>
    <w:rsid w:val="00F507AA"/>
    <w:rsid w:val="00F50859"/>
    <w:rsid w:val="00F50904"/>
    <w:rsid w:val="00F50943"/>
    <w:rsid w:val="00F50976"/>
    <w:rsid w:val="00F5098B"/>
    <w:rsid w:val="00F511BE"/>
    <w:rsid w:val="00F51ADE"/>
    <w:rsid w:val="00F51B18"/>
    <w:rsid w:val="00F51BE7"/>
    <w:rsid w:val="00F51D1A"/>
    <w:rsid w:val="00F51D64"/>
    <w:rsid w:val="00F51D97"/>
    <w:rsid w:val="00F51F83"/>
    <w:rsid w:val="00F51FB9"/>
    <w:rsid w:val="00F52085"/>
    <w:rsid w:val="00F521B1"/>
    <w:rsid w:val="00F524F9"/>
    <w:rsid w:val="00F5261D"/>
    <w:rsid w:val="00F52848"/>
    <w:rsid w:val="00F5288D"/>
    <w:rsid w:val="00F52962"/>
    <w:rsid w:val="00F52A90"/>
    <w:rsid w:val="00F52E21"/>
    <w:rsid w:val="00F5302C"/>
    <w:rsid w:val="00F5311D"/>
    <w:rsid w:val="00F532F9"/>
    <w:rsid w:val="00F5333A"/>
    <w:rsid w:val="00F53775"/>
    <w:rsid w:val="00F539F5"/>
    <w:rsid w:val="00F53B8C"/>
    <w:rsid w:val="00F54483"/>
    <w:rsid w:val="00F5469A"/>
    <w:rsid w:val="00F5492E"/>
    <w:rsid w:val="00F54DE2"/>
    <w:rsid w:val="00F54E82"/>
    <w:rsid w:val="00F54F6D"/>
    <w:rsid w:val="00F550A3"/>
    <w:rsid w:val="00F557BD"/>
    <w:rsid w:val="00F55877"/>
    <w:rsid w:val="00F558E5"/>
    <w:rsid w:val="00F55AD0"/>
    <w:rsid w:val="00F55BBC"/>
    <w:rsid w:val="00F55C3C"/>
    <w:rsid w:val="00F55EB0"/>
    <w:rsid w:val="00F5611B"/>
    <w:rsid w:val="00F565CA"/>
    <w:rsid w:val="00F565DF"/>
    <w:rsid w:val="00F565F1"/>
    <w:rsid w:val="00F56727"/>
    <w:rsid w:val="00F56783"/>
    <w:rsid w:val="00F56B27"/>
    <w:rsid w:val="00F56FF8"/>
    <w:rsid w:val="00F57379"/>
    <w:rsid w:val="00F574A1"/>
    <w:rsid w:val="00F575CE"/>
    <w:rsid w:val="00F5788D"/>
    <w:rsid w:val="00F579ED"/>
    <w:rsid w:val="00F57B8D"/>
    <w:rsid w:val="00F57BCF"/>
    <w:rsid w:val="00F603ED"/>
    <w:rsid w:val="00F6044F"/>
    <w:rsid w:val="00F6050B"/>
    <w:rsid w:val="00F605AE"/>
    <w:rsid w:val="00F609EB"/>
    <w:rsid w:val="00F60AE3"/>
    <w:rsid w:val="00F60B08"/>
    <w:rsid w:val="00F60BDD"/>
    <w:rsid w:val="00F60CF5"/>
    <w:rsid w:val="00F60DC5"/>
    <w:rsid w:val="00F60E4E"/>
    <w:rsid w:val="00F61025"/>
    <w:rsid w:val="00F61318"/>
    <w:rsid w:val="00F6141D"/>
    <w:rsid w:val="00F6152B"/>
    <w:rsid w:val="00F616BE"/>
    <w:rsid w:val="00F61DDA"/>
    <w:rsid w:val="00F61E75"/>
    <w:rsid w:val="00F6206F"/>
    <w:rsid w:val="00F622A2"/>
    <w:rsid w:val="00F62302"/>
    <w:rsid w:val="00F6237F"/>
    <w:rsid w:val="00F628D7"/>
    <w:rsid w:val="00F629E9"/>
    <w:rsid w:val="00F62A57"/>
    <w:rsid w:val="00F62A95"/>
    <w:rsid w:val="00F62AAA"/>
    <w:rsid w:val="00F62ABB"/>
    <w:rsid w:val="00F62B37"/>
    <w:rsid w:val="00F62CF6"/>
    <w:rsid w:val="00F62F02"/>
    <w:rsid w:val="00F63125"/>
    <w:rsid w:val="00F6324E"/>
    <w:rsid w:val="00F632B5"/>
    <w:rsid w:val="00F6332F"/>
    <w:rsid w:val="00F633F9"/>
    <w:rsid w:val="00F6342E"/>
    <w:rsid w:val="00F636A1"/>
    <w:rsid w:val="00F63750"/>
    <w:rsid w:val="00F637AB"/>
    <w:rsid w:val="00F63F34"/>
    <w:rsid w:val="00F63FBC"/>
    <w:rsid w:val="00F640C5"/>
    <w:rsid w:val="00F64206"/>
    <w:rsid w:val="00F648E3"/>
    <w:rsid w:val="00F64AD3"/>
    <w:rsid w:val="00F64AE3"/>
    <w:rsid w:val="00F64B4D"/>
    <w:rsid w:val="00F64C19"/>
    <w:rsid w:val="00F65259"/>
    <w:rsid w:val="00F652B9"/>
    <w:rsid w:val="00F658C1"/>
    <w:rsid w:val="00F65929"/>
    <w:rsid w:val="00F65A45"/>
    <w:rsid w:val="00F65A67"/>
    <w:rsid w:val="00F65B59"/>
    <w:rsid w:val="00F65D92"/>
    <w:rsid w:val="00F65E44"/>
    <w:rsid w:val="00F660E6"/>
    <w:rsid w:val="00F66470"/>
    <w:rsid w:val="00F6656F"/>
    <w:rsid w:val="00F66576"/>
    <w:rsid w:val="00F66838"/>
    <w:rsid w:val="00F66A4A"/>
    <w:rsid w:val="00F66ADC"/>
    <w:rsid w:val="00F66B25"/>
    <w:rsid w:val="00F66B7D"/>
    <w:rsid w:val="00F66CEE"/>
    <w:rsid w:val="00F66D2E"/>
    <w:rsid w:val="00F66DE3"/>
    <w:rsid w:val="00F66DF0"/>
    <w:rsid w:val="00F66E11"/>
    <w:rsid w:val="00F67061"/>
    <w:rsid w:val="00F67158"/>
    <w:rsid w:val="00F671BF"/>
    <w:rsid w:val="00F674EF"/>
    <w:rsid w:val="00F67865"/>
    <w:rsid w:val="00F679D9"/>
    <w:rsid w:val="00F67AB4"/>
    <w:rsid w:val="00F67BF2"/>
    <w:rsid w:val="00F67CD3"/>
    <w:rsid w:val="00F7007C"/>
    <w:rsid w:val="00F7010D"/>
    <w:rsid w:val="00F7014E"/>
    <w:rsid w:val="00F701CF"/>
    <w:rsid w:val="00F70233"/>
    <w:rsid w:val="00F70360"/>
    <w:rsid w:val="00F70509"/>
    <w:rsid w:val="00F70798"/>
    <w:rsid w:val="00F7088D"/>
    <w:rsid w:val="00F7090D"/>
    <w:rsid w:val="00F70E2E"/>
    <w:rsid w:val="00F70E63"/>
    <w:rsid w:val="00F70F22"/>
    <w:rsid w:val="00F710D0"/>
    <w:rsid w:val="00F7123B"/>
    <w:rsid w:val="00F71678"/>
    <w:rsid w:val="00F716F5"/>
    <w:rsid w:val="00F71751"/>
    <w:rsid w:val="00F71B6B"/>
    <w:rsid w:val="00F71F60"/>
    <w:rsid w:val="00F72019"/>
    <w:rsid w:val="00F726A3"/>
    <w:rsid w:val="00F72773"/>
    <w:rsid w:val="00F72B12"/>
    <w:rsid w:val="00F72E73"/>
    <w:rsid w:val="00F72F79"/>
    <w:rsid w:val="00F732CB"/>
    <w:rsid w:val="00F732ED"/>
    <w:rsid w:val="00F7331A"/>
    <w:rsid w:val="00F7341A"/>
    <w:rsid w:val="00F7352D"/>
    <w:rsid w:val="00F73589"/>
    <w:rsid w:val="00F736AC"/>
    <w:rsid w:val="00F738A8"/>
    <w:rsid w:val="00F73907"/>
    <w:rsid w:val="00F739B7"/>
    <w:rsid w:val="00F73BBC"/>
    <w:rsid w:val="00F73C59"/>
    <w:rsid w:val="00F742AB"/>
    <w:rsid w:val="00F74494"/>
    <w:rsid w:val="00F747BF"/>
    <w:rsid w:val="00F749E3"/>
    <w:rsid w:val="00F74A25"/>
    <w:rsid w:val="00F74C63"/>
    <w:rsid w:val="00F74E4B"/>
    <w:rsid w:val="00F7530B"/>
    <w:rsid w:val="00F75630"/>
    <w:rsid w:val="00F7563D"/>
    <w:rsid w:val="00F7577E"/>
    <w:rsid w:val="00F759F8"/>
    <w:rsid w:val="00F75A3B"/>
    <w:rsid w:val="00F75B6D"/>
    <w:rsid w:val="00F75CB8"/>
    <w:rsid w:val="00F760E7"/>
    <w:rsid w:val="00F765D6"/>
    <w:rsid w:val="00F7683A"/>
    <w:rsid w:val="00F7686F"/>
    <w:rsid w:val="00F76C41"/>
    <w:rsid w:val="00F76EDC"/>
    <w:rsid w:val="00F77343"/>
    <w:rsid w:val="00F77458"/>
    <w:rsid w:val="00F77466"/>
    <w:rsid w:val="00F80014"/>
    <w:rsid w:val="00F801A7"/>
    <w:rsid w:val="00F8041C"/>
    <w:rsid w:val="00F8057C"/>
    <w:rsid w:val="00F80D1D"/>
    <w:rsid w:val="00F80E59"/>
    <w:rsid w:val="00F80F28"/>
    <w:rsid w:val="00F80F79"/>
    <w:rsid w:val="00F81168"/>
    <w:rsid w:val="00F819A7"/>
    <w:rsid w:val="00F81AE9"/>
    <w:rsid w:val="00F81FFC"/>
    <w:rsid w:val="00F8200B"/>
    <w:rsid w:val="00F82170"/>
    <w:rsid w:val="00F823C2"/>
    <w:rsid w:val="00F827B5"/>
    <w:rsid w:val="00F82A94"/>
    <w:rsid w:val="00F82B90"/>
    <w:rsid w:val="00F82D46"/>
    <w:rsid w:val="00F82F60"/>
    <w:rsid w:val="00F830A7"/>
    <w:rsid w:val="00F831B0"/>
    <w:rsid w:val="00F832C4"/>
    <w:rsid w:val="00F8331B"/>
    <w:rsid w:val="00F834EA"/>
    <w:rsid w:val="00F834ED"/>
    <w:rsid w:val="00F8360C"/>
    <w:rsid w:val="00F83870"/>
    <w:rsid w:val="00F838B5"/>
    <w:rsid w:val="00F839E0"/>
    <w:rsid w:val="00F83A9F"/>
    <w:rsid w:val="00F83DCF"/>
    <w:rsid w:val="00F83F56"/>
    <w:rsid w:val="00F84087"/>
    <w:rsid w:val="00F84533"/>
    <w:rsid w:val="00F847C6"/>
    <w:rsid w:val="00F849D3"/>
    <w:rsid w:val="00F84C84"/>
    <w:rsid w:val="00F84D94"/>
    <w:rsid w:val="00F84DA4"/>
    <w:rsid w:val="00F84FAE"/>
    <w:rsid w:val="00F85820"/>
    <w:rsid w:val="00F85EC0"/>
    <w:rsid w:val="00F86041"/>
    <w:rsid w:val="00F86313"/>
    <w:rsid w:val="00F86395"/>
    <w:rsid w:val="00F865FD"/>
    <w:rsid w:val="00F8675C"/>
    <w:rsid w:val="00F867C5"/>
    <w:rsid w:val="00F86835"/>
    <w:rsid w:val="00F86B5C"/>
    <w:rsid w:val="00F86BD0"/>
    <w:rsid w:val="00F86E36"/>
    <w:rsid w:val="00F86F18"/>
    <w:rsid w:val="00F86F78"/>
    <w:rsid w:val="00F8716A"/>
    <w:rsid w:val="00F87201"/>
    <w:rsid w:val="00F87351"/>
    <w:rsid w:val="00F8759A"/>
    <w:rsid w:val="00F87711"/>
    <w:rsid w:val="00F87732"/>
    <w:rsid w:val="00F87C4B"/>
    <w:rsid w:val="00F87D2D"/>
    <w:rsid w:val="00F87E4C"/>
    <w:rsid w:val="00F87ED1"/>
    <w:rsid w:val="00F90287"/>
    <w:rsid w:val="00F90407"/>
    <w:rsid w:val="00F905F0"/>
    <w:rsid w:val="00F9060B"/>
    <w:rsid w:val="00F907A0"/>
    <w:rsid w:val="00F90991"/>
    <w:rsid w:val="00F90AA3"/>
    <w:rsid w:val="00F90C90"/>
    <w:rsid w:val="00F90D38"/>
    <w:rsid w:val="00F90E19"/>
    <w:rsid w:val="00F90E90"/>
    <w:rsid w:val="00F90F6A"/>
    <w:rsid w:val="00F91366"/>
    <w:rsid w:val="00F9151B"/>
    <w:rsid w:val="00F91528"/>
    <w:rsid w:val="00F919C5"/>
    <w:rsid w:val="00F920B6"/>
    <w:rsid w:val="00F920E8"/>
    <w:rsid w:val="00F9258D"/>
    <w:rsid w:val="00F92C51"/>
    <w:rsid w:val="00F92DE2"/>
    <w:rsid w:val="00F92EC5"/>
    <w:rsid w:val="00F930C0"/>
    <w:rsid w:val="00F93494"/>
    <w:rsid w:val="00F935A1"/>
    <w:rsid w:val="00F93616"/>
    <w:rsid w:val="00F93A29"/>
    <w:rsid w:val="00F93C77"/>
    <w:rsid w:val="00F93F60"/>
    <w:rsid w:val="00F94126"/>
    <w:rsid w:val="00F943D1"/>
    <w:rsid w:val="00F94591"/>
    <w:rsid w:val="00F9466A"/>
    <w:rsid w:val="00F9489A"/>
    <w:rsid w:val="00F948DE"/>
    <w:rsid w:val="00F949C2"/>
    <w:rsid w:val="00F954E3"/>
    <w:rsid w:val="00F95767"/>
    <w:rsid w:val="00F957D7"/>
    <w:rsid w:val="00F95A03"/>
    <w:rsid w:val="00F95B83"/>
    <w:rsid w:val="00F95BD4"/>
    <w:rsid w:val="00F95F81"/>
    <w:rsid w:val="00F95F9C"/>
    <w:rsid w:val="00F96078"/>
    <w:rsid w:val="00F9609C"/>
    <w:rsid w:val="00F96762"/>
    <w:rsid w:val="00F967D5"/>
    <w:rsid w:val="00F96951"/>
    <w:rsid w:val="00F96D13"/>
    <w:rsid w:val="00F96D91"/>
    <w:rsid w:val="00F96E3D"/>
    <w:rsid w:val="00F9760A"/>
    <w:rsid w:val="00F976E6"/>
    <w:rsid w:val="00F977E5"/>
    <w:rsid w:val="00F97922"/>
    <w:rsid w:val="00F97984"/>
    <w:rsid w:val="00F97A9F"/>
    <w:rsid w:val="00FA00C3"/>
    <w:rsid w:val="00FA0278"/>
    <w:rsid w:val="00FA0764"/>
    <w:rsid w:val="00FA07CD"/>
    <w:rsid w:val="00FA0AC9"/>
    <w:rsid w:val="00FA0C61"/>
    <w:rsid w:val="00FA0CE3"/>
    <w:rsid w:val="00FA0D36"/>
    <w:rsid w:val="00FA0E62"/>
    <w:rsid w:val="00FA10BD"/>
    <w:rsid w:val="00FA123C"/>
    <w:rsid w:val="00FA149B"/>
    <w:rsid w:val="00FA16AD"/>
    <w:rsid w:val="00FA1774"/>
    <w:rsid w:val="00FA17E1"/>
    <w:rsid w:val="00FA1899"/>
    <w:rsid w:val="00FA1929"/>
    <w:rsid w:val="00FA19D9"/>
    <w:rsid w:val="00FA1B10"/>
    <w:rsid w:val="00FA1EF2"/>
    <w:rsid w:val="00FA1F4C"/>
    <w:rsid w:val="00FA2035"/>
    <w:rsid w:val="00FA2310"/>
    <w:rsid w:val="00FA233A"/>
    <w:rsid w:val="00FA239C"/>
    <w:rsid w:val="00FA241A"/>
    <w:rsid w:val="00FA276D"/>
    <w:rsid w:val="00FA2B6A"/>
    <w:rsid w:val="00FA2B8B"/>
    <w:rsid w:val="00FA2CF4"/>
    <w:rsid w:val="00FA2DA3"/>
    <w:rsid w:val="00FA2DF8"/>
    <w:rsid w:val="00FA2E91"/>
    <w:rsid w:val="00FA31B0"/>
    <w:rsid w:val="00FA32DE"/>
    <w:rsid w:val="00FA3AA7"/>
    <w:rsid w:val="00FA3AB6"/>
    <w:rsid w:val="00FA3D7A"/>
    <w:rsid w:val="00FA3D7F"/>
    <w:rsid w:val="00FA3F23"/>
    <w:rsid w:val="00FA4117"/>
    <w:rsid w:val="00FA42AE"/>
    <w:rsid w:val="00FA4329"/>
    <w:rsid w:val="00FA446F"/>
    <w:rsid w:val="00FA472F"/>
    <w:rsid w:val="00FA4743"/>
    <w:rsid w:val="00FA4760"/>
    <w:rsid w:val="00FA4AC5"/>
    <w:rsid w:val="00FA4E4C"/>
    <w:rsid w:val="00FA4E6B"/>
    <w:rsid w:val="00FA4EED"/>
    <w:rsid w:val="00FA5ABB"/>
    <w:rsid w:val="00FA5BC5"/>
    <w:rsid w:val="00FA5CFA"/>
    <w:rsid w:val="00FA5EA4"/>
    <w:rsid w:val="00FA5EBC"/>
    <w:rsid w:val="00FA6080"/>
    <w:rsid w:val="00FA618A"/>
    <w:rsid w:val="00FA61C1"/>
    <w:rsid w:val="00FA67AF"/>
    <w:rsid w:val="00FA6810"/>
    <w:rsid w:val="00FA687A"/>
    <w:rsid w:val="00FA6894"/>
    <w:rsid w:val="00FA68C1"/>
    <w:rsid w:val="00FA69C7"/>
    <w:rsid w:val="00FA6A42"/>
    <w:rsid w:val="00FA6ACB"/>
    <w:rsid w:val="00FA6B14"/>
    <w:rsid w:val="00FA6C3B"/>
    <w:rsid w:val="00FA6D77"/>
    <w:rsid w:val="00FA6E26"/>
    <w:rsid w:val="00FA6E92"/>
    <w:rsid w:val="00FA737A"/>
    <w:rsid w:val="00FA740F"/>
    <w:rsid w:val="00FA7694"/>
    <w:rsid w:val="00FA7A81"/>
    <w:rsid w:val="00FA7ADA"/>
    <w:rsid w:val="00FA7BCC"/>
    <w:rsid w:val="00FA7D21"/>
    <w:rsid w:val="00FA7EBC"/>
    <w:rsid w:val="00FA7F08"/>
    <w:rsid w:val="00FB022A"/>
    <w:rsid w:val="00FB03AF"/>
    <w:rsid w:val="00FB04A8"/>
    <w:rsid w:val="00FB072F"/>
    <w:rsid w:val="00FB07AE"/>
    <w:rsid w:val="00FB0862"/>
    <w:rsid w:val="00FB087F"/>
    <w:rsid w:val="00FB0AE9"/>
    <w:rsid w:val="00FB0BE2"/>
    <w:rsid w:val="00FB0C31"/>
    <w:rsid w:val="00FB0C7A"/>
    <w:rsid w:val="00FB1282"/>
    <w:rsid w:val="00FB14D8"/>
    <w:rsid w:val="00FB16EC"/>
    <w:rsid w:val="00FB1D85"/>
    <w:rsid w:val="00FB1EA7"/>
    <w:rsid w:val="00FB1F7C"/>
    <w:rsid w:val="00FB2093"/>
    <w:rsid w:val="00FB21C4"/>
    <w:rsid w:val="00FB2300"/>
    <w:rsid w:val="00FB24B3"/>
    <w:rsid w:val="00FB2787"/>
    <w:rsid w:val="00FB279B"/>
    <w:rsid w:val="00FB291F"/>
    <w:rsid w:val="00FB29A3"/>
    <w:rsid w:val="00FB29BB"/>
    <w:rsid w:val="00FB2D57"/>
    <w:rsid w:val="00FB2EE5"/>
    <w:rsid w:val="00FB308D"/>
    <w:rsid w:val="00FB32BF"/>
    <w:rsid w:val="00FB33F5"/>
    <w:rsid w:val="00FB3404"/>
    <w:rsid w:val="00FB34AC"/>
    <w:rsid w:val="00FB3BE0"/>
    <w:rsid w:val="00FB3DE0"/>
    <w:rsid w:val="00FB3F26"/>
    <w:rsid w:val="00FB4018"/>
    <w:rsid w:val="00FB42F9"/>
    <w:rsid w:val="00FB4589"/>
    <w:rsid w:val="00FB470B"/>
    <w:rsid w:val="00FB4881"/>
    <w:rsid w:val="00FB49E8"/>
    <w:rsid w:val="00FB4A71"/>
    <w:rsid w:val="00FB4E03"/>
    <w:rsid w:val="00FB4FAB"/>
    <w:rsid w:val="00FB50C3"/>
    <w:rsid w:val="00FB53A8"/>
    <w:rsid w:val="00FB53F9"/>
    <w:rsid w:val="00FB555C"/>
    <w:rsid w:val="00FB5C7F"/>
    <w:rsid w:val="00FB5DAA"/>
    <w:rsid w:val="00FB5EEA"/>
    <w:rsid w:val="00FB5FCC"/>
    <w:rsid w:val="00FB6260"/>
    <w:rsid w:val="00FB62F9"/>
    <w:rsid w:val="00FB65D2"/>
    <w:rsid w:val="00FB66A7"/>
    <w:rsid w:val="00FB670B"/>
    <w:rsid w:val="00FB685B"/>
    <w:rsid w:val="00FB711C"/>
    <w:rsid w:val="00FB7239"/>
    <w:rsid w:val="00FB757A"/>
    <w:rsid w:val="00FB761B"/>
    <w:rsid w:val="00FB78F3"/>
    <w:rsid w:val="00FB7A44"/>
    <w:rsid w:val="00FB7BF8"/>
    <w:rsid w:val="00FB7CF9"/>
    <w:rsid w:val="00FB7D66"/>
    <w:rsid w:val="00FB7D74"/>
    <w:rsid w:val="00FC0011"/>
    <w:rsid w:val="00FC00E0"/>
    <w:rsid w:val="00FC0166"/>
    <w:rsid w:val="00FC0211"/>
    <w:rsid w:val="00FC03AF"/>
    <w:rsid w:val="00FC054A"/>
    <w:rsid w:val="00FC07A2"/>
    <w:rsid w:val="00FC0805"/>
    <w:rsid w:val="00FC094D"/>
    <w:rsid w:val="00FC0B37"/>
    <w:rsid w:val="00FC0BD8"/>
    <w:rsid w:val="00FC0D06"/>
    <w:rsid w:val="00FC0D71"/>
    <w:rsid w:val="00FC1007"/>
    <w:rsid w:val="00FC1552"/>
    <w:rsid w:val="00FC15C4"/>
    <w:rsid w:val="00FC1644"/>
    <w:rsid w:val="00FC1754"/>
    <w:rsid w:val="00FC1899"/>
    <w:rsid w:val="00FC1A2E"/>
    <w:rsid w:val="00FC1C08"/>
    <w:rsid w:val="00FC1EAE"/>
    <w:rsid w:val="00FC1FB3"/>
    <w:rsid w:val="00FC2025"/>
    <w:rsid w:val="00FC21DB"/>
    <w:rsid w:val="00FC2691"/>
    <w:rsid w:val="00FC26BD"/>
    <w:rsid w:val="00FC294F"/>
    <w:rsid w:val="00FC2B32"/>
    <w:rsid w:val="00FC2E7F"/>
    <w:rsid w:val="00FC2FBD"/>
    <w:rsid w:val="00FC31F2"/>
    <w:rsid w:val="00FC31F7"/>
    <w:rsid w:val="00FC3495"/>
    <w:rsid w:val="00FC3508"/>
    <w:rsid w:val="00FC37A2"/>
    <w:rsid w:val="00FC39C0"/>
    <w:rsid w:val="00FC3AF4"/>
    <w:rsid w:val="00FC3EC9"/>
    <w:rsid w:val="00FC3EEA"/>
    <w:rsid w:val="00FC4303"/>
    <w:rsid w:val="00FC4331"/>
    <w:rsid w:val="00FC443A"/>
    <w:rsid w:val="00FC44FA"/>
    <w:rsid w:val="00FC4894"/>
    <w:rsid w:val="00FC492E"/>
    <w:rsid w:val="00FC49F2"/>
    <w:rsid w:val="00FC4B04"/>
    <w:rsid w:val="00FC4B1A"/>
    <w:rsid w:val="00FC4EF9"/>
    <w:rsid w:val="00FC510B"/>
    <w:rsid w:val="00FC5712"/>
    <w:rsid w:val="00FC5A3F"/>
    <w:rsid w:val="00FC5BA4"/>
    <w:rsid w:val="00FC5DF5"/>
    <w:rsid w:val="00FC5E1E"/>
    <w:rsid w:val="00FC5F07"/>
    <w:rsid w:val="00FC61E9"/>
    <w:rsid w:val="00FC66E8"/>
    <w:rsid w:val="00FC6966"/>
    <w:rsid w:val="00FC697F"/>
    <w:rsid w:val="00FC6BD5"/>
    <w:rsid w:val="00FC6C79"/>
    <w:rsid w:val="00FC6EB2"/>
    <w:rsid w:val="00FC71B8"/>
    <w:rsid w:val="00FC7334"/>
    <w:rsid w:val="00FC7374"/>
    <w:rsid w:val="00FC7746"/>
    <w:rsid w:val="00FC7A03"/>
    <w:rsid w:val="00FC7DB6"/>
    <w:rsid w:val="00FC7E55"/>
    <w:rsid w:val="00FD046C"/>
    <w:rsid w:val="00FD046F"/>
    <w:rsid w:val="00FD0876"/>
    <w:rsid w:val="00FD08C3"/>
    <w:rsid w:val="00FD0B99"/>
    <w:rsid w:val="00FD0C14"/>
    <w:rsid w:val="00FD0C25"/>
    <w:rsid w:val="00FD0C31"/>
    <w:rsid w:val="00FD0C79"/>
    <w:rsid w:val="00FD0FA2"/>
    <w:rsid w:val="00FD1152"/>
    <w:rsid w:val="00FD127E"/>
    <w:rsid w:val="00FD147A"/>
    <w:rsid w:val="00FD1588"/>
    <w:rsid w:val="00FD18D0"/>
    <w:rsid w:val="00FD1919"/>
    <w:rsid w:val="00FD1BD6"/>
    <w:rsid w:val="00FD1CDA"/>
    <w:rsid w:val="00FD1DF3"/>
    <w:rsid w:val="00FD20AA"/>
    <w:rsid w:val="00FD22F5"/>
    <w:rsid w:val="00FD25D3"/>
    <w:rsid w:val="00FD27C4"/>
    <w:rsid w:val="00FD2984"/>
    <w:rsid w:val="00FD3041"/>
    <w:rsid w:val="00FD32B1"/>
    <w:rsid w:val="00FD32E2"/>
    <w:rsid w:val="00FD37A4"/>
    <w:rsid w:val="00FD3CE7"/>
    <w:rsid w:val="00FD3F7B"/>
    <w:rsid w:val="00FD4062"/>
    <w:rsid w:val="00FD425D"/>
    <w:rsid w:val="00FD4300"/>
    <w:rsid w:val="00FD47D9"/>
    <w:rsid w:val="00FD47E1"/>
    <w:rsid w:val="00FD4D12"/>
    <w:rsid w:val="00FD4F3A"/>
    <w:rsid w:val="00FD5174"/>
    <w:rsid w:val="00FD53EA"/>
    <w:rsid w:val="00FD55AF"/>
    <w:rsid w:val="00FD578D"/>
    <w:rsid w:val="00FD5A76"/>
    <w:rsid w:val="00FD5AA0"/>
    <w:rsid w:val="00FD5B29"/>
    <w:rsid w:val="00FD5BC6"/>
    <w:rsid w:val="00FD5E1C"/>
    <w:rsid w:val="00FD5ED0"/>
    <w:rsid w:val="00FD6072"/>
    <w:rsid w:val="00FD60A6"/>
    <w:rsid w:val="00FD6296"/>
    <w:rsid w:val="00FD62A6"/>
    <w:rsid w:val="00FD652F"/>
    <w:rsid w:val="00FD655B"/>
    <w:rsid w:val="00FD65C2"/>
    <w:rsid w:val="00FD6891"/>
    <w:rsid w:val="00FD6DA3"/>
    <w:rsid w:val="00FD6EBF"/>
    <w:rsid w:val="00FD70AD"/>
    <w:rsid w:val="00FD70D5"/>
    <w:rsid w:val="00FD7121"/>
    <w:rsid w:val="00FD73A5"/>
    <w:rsid w:val="00FD73B3"/>
    <w:rsid w:val="00FD7421"/>
    <w:rsid w:val="00FD7821"/>
    <w:rsid w:val="00FD795E"/>
    <w:rsid w:val="00FD7A42"/>
    <w:rsid w:val="00FD7BB7"/>
    <w:rsid w:val="00FE0008"/>
    <w:rsid w:val="00FE01A6"/>
    <w:rsid w:val="00FE093D"/>
    <w:rsid w:val="00FE0961"/>
    <w:rsid w:val="00FE0969"/>
    <w:rsid w:val="00FE0B4E"/>
    <w:rsid w:val="00FE0B9F"/>
    <w:rsid w:val="00FE0D10"/>
    <w:rsid w:val="00FE0ECC"/>
    <w:rsid w:val="00FE0FBA"/>
    <w:rsid w:val="00FE1115"/>
    <w:rsid w:val="00FE1165"/>
    <w:rsid w:val="00FE12CA"/>
    <w:rsid w:val="00FE167D"/>
    <w:rsid w:val="00FE16B9"/>
    <w:rsid w:val="00FE1720"/>
    <w:rsid w:val="00FE194D"/>
    <w:rsid w:val="00FE1987"/>
    <w:rsid w:val="00FE1C70"/>
    <w:rsid w:val="00FE1ED2"/>
    <w:rsid w:val="00FE1F35"/>
    <w:rsid w:val="00FE220B"/>
    <w:rsid w:val="00FE25C7"/>
    <w:rsid w:val="00FE26B0"/>
    <w:rsid w:val="00FE2912"/>
    <w:rsid w:val="00FE2C94"/>
    <w:rsid w:val="00FE2E4A"/>
    <w:rsid w:val="00FE2FC2"/>
    <w:rsid w:val="00FE328F"/>
    <w:rsid w:val="00FE3349"/>
    <w:rsid w:val="00FE347C"/>
    <w:rsid w:val="00FE37D2"/>
    <w:rsid w:val="00FE37F2"/>
    <w:rsid w:val="00FE391B"/>
    <w:rsid w:val="00FE3A0E"/>
    <w:rsid w:val="00FE3DA0"/>
    <w:rsid w:val="00FE3FD7"/>
    <w:rsid w:val="00FE4016"/>
    <w:rsid w:val="00FE4280"/>
    <w:rsid w:val="00FE4285"/>
    <w:rsid w:val="00FE43F9"/>
    <w:rsid w:val="00FE45EE"/>
    <w:rsid w:val="00FE4B2C"/>
    <w:rsid w:val="00FE4B70"/>
    <w:rsid w:val="00FE4D69"/>
    <w:rsid w:val="00FE4DB7"/>
    <w:rsid w:val="00FE52A7"/>
    <w:rsid w:val="00FE54FC"/>
    <w:rsid w:val="00FE5652"/>
    <w:rsid w:val="00FE5991"/>
    <w:rsid w:val="00FE60C1"/>
    <w:rsid w:val="00FE6192"/>
    <w:rsid w:val="00FE61BF"/>
    <w:rsid w:val="00FE64F4"/>
    <w:rsid w:val="00FE64F8"/>
    <w:rsid w:val="00FE66C1"/>
    <w:rsid w:val="00FE67D8"/>
    <w:rsid w:val="00FE68B3"/>
    <w:rsid w:val="00FE6A7E"/>
    <w:rsid w:val="00FE717A"/>
    <w:rsid w:val="00FE71EE"/>
    <w:rsid w:val="00FE73B0"/>
    <w:rsid w:val="00FE7497"/>
    <w:rsid w:val="00FE75C5"/>
    <w:rsid w:val="00FE7710"/>
    <w:rsid w:val="00FE7C3D"/>
    <w:rsid w:val="00FE7D01"/>
    <w:rsid w:val="00FE7EBC"/>
    <w:rsid w:val="00FE7FB7"/>
    <w:rsid w:val="00FF026E"/>
    <w:rsid w:val="00FF0621"/>
    <w:rsid w:val="00FF079E"/>
    <w:rsid w:val="00FF07E0"/>
    <w:rsid w:val="00FF0961"/>
    <w:rsid w:val="00FF0B7F"/>
    <w:rsid w:val="00FF0D10"/>
    <w:rsid w:val="00FF0EAD"/>
    <w:rsid w:val="00FF0F22"/>
    <w:rsid w:val="00FF1164"/>
    <w:rsid w:val="00FF1207"/>
    <w:rsid w:val="00FF154A"/>
    <w:rsid w:val="00FF165F"/>
    <w:rsid w:val="00FF1768"/>
    <w:rsid w:val="00FF17B3"/>
    <w:rsid w:val="00FF189A"/>
    <w:rsid w:val="00FF19AA"/>
    <w:rsid w:val="00FF1D8E"/>
    <w:rsid w:val="00FF1EE0"/>
    <w:rsid w:val="00FF1F9E"/>
    <w:rsid w:val="00FF1FEA"/>
    <w:rsid w:val="00FF2053"/>
    <w:rsid w:val="00FF20C9"/>
    <w:rsid w:val="00FF2226"/>
    <w:rsid w:val="00FF23FF"/>
    <w:rsid w:val="00FF2608"/>
    <w:rsid w:val="00FF27DD"/>
    <w:rsid w:val="00FF2A20"/>
    <w:rsid w:val="00FF2C84"/>
    <w:rsid w:val="00FF2CE1"/>
    <w:rsid w:val="00FF2D00"/>
    <w:rsid w:val="00FF3073"/>
    <w:rsid w:val="00FF30A6"/>
    <w:rsid w:val="00FF30A8"/>
    <w:rsid w:val="00FF330F"/>
    <w:rsid w:val="00FF33E4"/>
    <w:rsid w:val="00FF3552"/>
    <w:rsid w:val="00FF35E6"/>
    <w:rsid w:val="00FF3601"/>
    <w:rsid w:val="00FF3A74"/>
    <w:rsid w:val="00FF3E49"/>
    <w:rsid w:val="00FF3F48"/>
    <w:rsid w:val="00FF40C7"/>
    <w:rsid w:val="00FF42DB"/>
    <w:rsid w:val="00FF48BB"/>
    <w:rsid w:val="00FF4987"/>
    <w:rsid w:val="00FF49EB"/>
    <w:rsid w:val="00FF4AF8"/>
    <w:rsid w:val="00FF4CCB"/>
    <w:rsid w:val="00FF5244"/>
    <w:rsid w:val="00FF52FE"/>
    <w:rsid w:val="00FF549E"/>
    <w:rsid w:val="00FF5588"/>
    <w:rsid w:val="00FF55FF"/>
    <w:rsid w:val="00FF5649"/>
    <w:rsid w:val="00FF56EF"/>
    <w:rsid w:val="00FF59CF"/>
    <w:rsid w:val="00FF5A99"/>
    <w:rsid w:val="00FF5B65"/>
    <w:rsid w:val="00FF5D56"/>
    <w:rsid w:val="00FF6058"/>
    <w:rsid w:val="00FF6947"/>
    <w:rsid w:val="00FF6FAB"/>
    <w:rsid w:val="00FF6FD8"/>
    <w:rsid w:val="00FF7469"/>
    <w:rsid w:val="00FF7526"/>
    <w:rsid w:val="00FF7570"/>
    <w:rsid w:val="00FF77CA"/>
    <w:rsid w:val="00FF799A"/>
    <w:rsid w:val="00FF7A52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1365096"/>
  <w15:docId w15:val="{6CBAE8FE-AE1E-424B-9184-B5C3B0C0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4283"/>
    <w:pPr>
      <w:spacing w:after="60"/>
    </w:pPr>
    <w:rPr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E6D"/>
    <w:pPr>
      <w:pageBreakBefore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360" w:lineRule="auto"/>
      <w:contextualSpacing/>
      <w:outlineLvl w:val="0"/>
    </w:pPr>
    <w:rPr>
      <w:rFonts w:ascii="Cambria" w:hAnsi="Cambria"/>
      <w:b/>
      <w:bCs/>
      <w:i/>
      <w:color w:val="622423"/>
      <w:sz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E6D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360" w:lineRule="auto"/>
      <w:ind w:left="144"/>
      <w:contextualSpacing/>
      <w:outlineLvl w:val="1"/>
    </w:pPr>
    <w:rPr>
      <w:rFonts w:ascii="Cambria" w:hAnsi="Cambria"/>
      <w:b/>
      <w:bCs/>
      <w:i/>
      <w:color w:val="943634"/>
      <w:sz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13F"/>
    <w:pPr>
      <w:pBdr>
        <w:left w:val="single" w:sz="48" w:space="2" w:color="C0504D"/>
        <w:bottom w:val="single" w:sz="4" w:space="0" w:color="C0504D"/>
      </w:pBdr>
      <w:spacing w:before="200" w:after="100"/>
      <w:ind w:left="144"/>
      <w:contextualSpacing/>
      <w:outlineLvl w:val="2"/>
    </w:pPr>
    <w:rPr>
      <w:rFonts w:ascii="Cambria" w:hAnsi="Cambria"/>
      <w:b/>
      <w:bCs/>
      <w:i/>
      <w:color w:val="94363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13F"/>
    <w:pPr>
      <w:pBdr>
        <w:left w:val="single" w:sz="4" w:space="2" w:color="C0504D"/>
        <w:bottom w:val="single" w:sz="4" w:space="2" w:color="C0504D"/>
      </w:pBdr>
      <w:spacing w:before="200" w:after="100"/>
      <w:ind w:left="86"/>
      <w:contextualSpacing/>
      <w:outlineLvl w:val="3"/>
    </w:pPr>
    <w:rPr>
      <w:rFonts w:ascii="Cambria" w:hAnsi="Cambria"/>
      <w:b/>
      <w:bCs/>
      <w:i/>
      <w:color w:val="943634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513F"/>
    <w:pPr>
      <w:pBdr>
        <w:left w:val="dotted" w:sz="4" w:space="2" w:color="C0504D"/>
        <w:bottom w:val="dotted" w:sz="4" w:space="2" w:color="C0504D"/>
      </w:pBdr>
      <w:spacing w:before="200" w:after="100"/>
      <w:ind w:left="86"/>
      <w:contextualSpacing/>
      <w:outlineLvl w:val="4"/>
    </w:pPr>
    <w:rPr>
      <w:rFonts w:ascii="Cambria" w:hAnsi="Cambria"/>
      <w:b/>
      <w:bCs/>
      <w:i/>
      <w:color w:val="943634"/>
      <w:lang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B1C"/>
    <w:pPr>
      <w:pBdr>
        <w:bottom w:val="single" w:sz="4" w:space="2" w:color="E5B8B7"/>
      </w:pBdr>
      <w:spacing w:before="200" w:line="264" w:lineRule="auto"/>
      <w:contextualSpacing/>
      <w:outlineLvl w:val="5"/>
    </w:pPr>
    <w:rPr>
      <w:rFonts w:ascii="Cambria" w:hAnsi="Cambria"/>
      <w:i/>
      <w:color w:val="943634"/>
      <w:sz w:val="24"/>
      <w:lang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F513F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i/>
      <w:color w:val="943634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F513F"/>
    <w:pPr>
      <w:spacing w:before="200" w:after="100"/>
      <w:contextualSpacing/>
      <w:outlineLvl w:val="7"/>
    </w:pPr>
    <w:rPr>
      <w:rFonts w:ascii="Cambria" w:hAnsi="Cambria"/>
      <w:i/>
      <w:color w:val="C0504D"/>
      <w:lang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F513F"/>
    <w:pPr>
      <w:spacing w:before="200" w:after="100"/>
      <w:contextualSpacing/>
      <w:outlineLvl w:val="8"/>
    </w:pPr>
    <w:rPr>
      <w:rFonts w:ascii="Cambria" w:hAnsi="Cambria"/>
      <w:i/>
      <w:color w:val="C0504D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1717CF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</w:tabs>
    </w:pPr>
    <w:rPr>
      <w:rFonts w:ascii="Courier New" w:eastAsia="Calibri" w:hAnsi="Courier New"/>
      <w:iCs w:val="0"/>
      <w:sz w:val="16"/>
      <w:szCs w:val="22"/>
      <w:lang w:bidi="ar-SA"/>
    </w:rPr>
  </w:style>
  <w:style w:type="character" w:styleId="Hyperlink">
    <w:name w:val="Hyperlink"/>
    <w:uiPriority w:val="99"/>
    <w:unhideWhenUsed/>
    <w:rsid w:val="001717CF"/>
    <w:rPr>
      <w:color w:val="0000FF"/>
      <w:u w:val="single"/>
    </w:rPr>
  </w:style>
  <w:style w:type="paragraph" w:customStyle="1" w:styleId="doctext">
    <w:name w:val="doctext"/>
    <w:basedOn w:val="Normal"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ocfootnote">
    <w:name w:val="docfootnote"/>
    <w:basedOn w:val="Normal"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oclist">
    <w:name w:val="doclist"/>
    <w:basedOn w:val="Normal"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docpubcolor">
    <w:name w:val="docpubcolor"/>
    <w:basedOn w:val="DefaultParagraphFont"/>
    <w:rsid w:val="001717CF"/>
  </w:style>
  <w:style w:type="character" w:customStyle="1" w:styleId="docemphasis">
    <w:name w:val="docemphasis"/>
    <w:basedOn w:val="DefaultParagraphFont"/>
    <w:rsid w:val="001717CF"/>
  </w:style>
  <w:style w:type="paragraph" w:styleId="HTMLPreformatted">
    <w:name w:val="HTML Preformatted"/>
    <w:basedOn w:val="Normal"/>
    <w:link w:val="HTMLPreformattedChar"/>
    <w:uiPriority w:val="99"/>
    <w:unhideWhenUsed/>
    <w:rsid w:val="00171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iCs w:val="0"/>
      <w:sz w:val="19"/>
      <w:lang w:bidi="ar-SA"/>
    </w:rPr>
  </w:style>
  <w:style w:type="character" w:styleId="HTMLTypewriter">
    <w:name w:val="HTML Typewriter"/>
    <w:uiPriority w:val="99"/>
    <w:unhideWhenUsed/>
    <w:rsid w:val="001717CF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link w:val="Code"/>
    <w:rsid w:val="006278C8"/>
    <w:rPr>
      <w:rFonts w:ascii="Courier New" w:eastAsia="Calibri" w:hAnsi="Courier New"/>
      <w:sz w:val="16"/>
      <w:szCs w:val="22"/>
    </w:rPr>
  </w:style>
  <w:style w:type="character" w:customStyle="1" w:styleId="docemphstrong">
    <w:name w:val="docemphstrong"/>
    <w:basedOn w:val="DefaultParagraphFont"/>
    <w:rsid w:val="00A87231"/>
  </w:style>
  <w:style w:type="paragraph" w:customStyle="1" w:styleId="docnormaltitle">
    <w:name w:val="docnormaltitle"/>
    <w:basedOn w:val="Normal"/>
    <w:rsid w:val="00521353"/>
    <w:pPr>
      <w:spacing w:before="100" w:beforeAutospacing="1" w:after="100" w:afterAutospacing="1"/>
    </w:pPr>
    <w:rPr>
      <w:rFonts w:ascii="Times New Roman" w:hAnsi="Times New Roman"/>
      <w:sz w:val="24"/>
      <w:lang w:bidi="ar-SA"/>
    </w:rPr>
  </w:style>
  <w:style w:type="character" w:customStyle="1" w:styleId="HTMLPreformattedChar">
    <w:name w:val="HTML Preformatted Char"/>
    <w:link w:val="HTMLPreformatted"/>
    <w:uiPriority w:val="99"/>
    <w:rsid w:val="0038629E"/>
    <w:rPr>
      <w:rFonts w:ascii="Courier New" w:hAnsi="Courier New" w:cs="Courier New"/>
      <w:sz w:val="19"/>
    </w:rPr>
  </w:style>
  <w:style w:type="character" w:customStyle="1" w:styleId="docmonofont">
    <w:name w:val="docmonofont"/>
    <w:basedOn w:val="DefaultParagraphFont"/>
    <w:rsid w:val="001717CF"/>
  </w:style>
  <w:style w:type="character" w:customStyle="1" w:styleId="apple-converted-space">
    <w:name w:val="apple-converted-space"/>
    <w:basedOn w:val="DefaultParagraphFont"/>
    <w:rsid w:val="001717CF"/>
  </w:style>
  <w:style w:type="character" w:customStyle="1" w:styleId="apple-style-span">
    <w:name w:val="apple-style-span"/>
    <w:basedOn w:val="DefaultParagraphFont"/>
    <w:rsid w:val="001717CF"/>
  </w:style>
  <w:style w:type="character" w:customStyle="1" w:styleId="atitle">
    <w:name w:val="atitle"/>
    <w:basedOn w:val="DefaultParagraphFont"/>
    <w:rsid w:val="001717CF"/>
  </w:style>
  <w:style w:type="paragraph" w:styleId="BalloonText">
    <w:name w:val="Balloon Text"/>
    <w:basedOn w:val="Normal"/>
    <w:link w:val="BalloonTextChar"/>
    <w:uiPriority w:val="99"/>
    <w:unhideWhenUsed/>
    <w:rsid w:val="001717CF"/>
    <w:rPr>
      <w:rFonts w:ascii="Tahoma" w:eastAsia="Calibri" w:hAnsi="Tahoma"/>
      <w:iCs w:val="0"/>
      <w:sz w:val="16"/>
      <w:szCs w:val="16"/>
      <w:lang w:bidi="ar-SA"/>
    </w:rPr>
  </w:style>
  <w:style w:type="character" w:customStyle="1" w:styleId="BalloonTextChar">
    <w:name w:val="Balloon Text Char"/>
    <w:link w:val="BalloonText"/>
    <w:uiPriority w:val="99"/>
    <w:rsid w:val="001717CF"/>
    <w:rPr>
      <w:rFonts w:ascii="Tahoma" w:eastAsia="Calibri" w:hAnsi="Tahoma" w:cs="Tahoma"/>
      <w:sz w:val="16"/>
      <w:szCs w:val="16"/>
    </w:rPr>
  </w:style>
  <w:style w:type="character" w:customStyle="1" w:styleId="docemphasis1">
    <w:name w:val="docemphasis1"/>
    <w:rsid w:val="001717CF"/>
    <w:rPr>
      <w:i/>
      <w:iCs/>
    </w:rPr>
  </w:style>
  <w:style w:type="character" w:customStyle="1" w:styleId="docemphbold">
    <w:name w:val="docemphbold"/>
    <w:basedOn w:val="DefaultParagraphFont"/>
    <w:rsid w:val="001717CF"/>
  </w:style>
  <w:style w:type="character" w:customStyle="1" w:styleId="docemphroman">
    <w:name w:val="docemphroman"/>
    <w:basedOn w:val="DefaultParagraphFont"/>
    <w:rsid w:val="001717CF"/>
  </w:style>
  <w:style w:type="character" w:customStyle="1" w:styleId="docemphromanalt1">
    <w:name w:val="docemphromanalt1"/>
    <w:rsid w:val="001717CF"/>
    <w:rPr>
      <w:rFonts w:ascii="Times New Roman" w:hAnsi="Times New Roman" w:cs="Times New Roman" w:hint="default"/>
    </w:rPr>
  </w:style>
  <w:style w:type="character" w:customStyle="1" w:styleId="docemphstrong1">
    <w:name w:val="docemphstrong1"/>
    <w:rsid w:val="001717CF"/>
    <w:rPr>
      <w:b/>
      <w:bCs/>
    </w:rPr>
  </w:style>
  <w:style w:type="paragraph" w:customStyle="1" w:styleId="docnotetitle">
    <w:name w:val="docnotetitle"/>
    <w:basedOn w:val="Normal"/>
    <w:rsid w:val="001717CF"/>
    <w:pPr>
      <w:spacing w:before="225" w:after="225"/>
    </w:pPr>
    <w:rPr>
      <w:rFonts w:ascii="Verdana" w:hAnsi="Verdana"/>
      <w:b/>
      <w:bCs/>
      <w:color w:val="000000"/>
      <w:sz w:val="25"/>
      <w:szCs w:val="25"/>
    </w:rPr>
  </w:style>
  <w:style w:type="paragraph" w:customStyle="1" w:styleId="doctiptitle">
    <w:name w:val="doctiptitle"/>
    <w:basedOn w:val="Normal"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uiPriority w:val="20"/>
    <w:qFormat/>
    <w:rsid w:val="00CF513F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FollowedHyperlink">
    <w:name w:val="FollowedHyperlink"/>
    <w:uiPriority w:val="99"/>
    <w:unhideWhenUsed/>
    <w:rsid w:val="001717CF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1717C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717CF"/>
    <w:rPr>
      <w:rFonts w:ascii="Segoe UI" w:eastAsia="Calibri" w:hAnsi="Segoe UI"/>
      <w:iCs w:val="0"/>
      <w:lang w:bidi="ar-SA"/>
    </w:rPr>
  </w:style>
  <w:style w:type="character" w:customStyle="1" w:styleId="FootnoteTextChar">
    <w:name w:val="Footnote Text Char"/>
    <w:link w:val="FootnoteText"/>
    <w:uiPriority w:val="99"/>
    <w:rsid w:val="001717CF"/>
    <w:rPr>
      <w:rFonts w:ascii="Segoe UI" w:eastAsia="Calibri" w:hAnsi="Segoe UI"/>
    </w:rPr>
  </w:style>
  <w:style w:type="character" w:styleId="HTMLCode">
    <w:name w:val="HTML Code"/>
    <w:uiPriority w:val="99"/>
    <w:unhideWhenUsed/>
    <w:rsid w:val="001717CF"/>
    <w:rPr>
      <w:rFonts w:ascii="Courier New" w:eastAsia="Times New Roman" w:hAnsi="Courier New" w:cs="Courier New"/>
      <w:sz w:val="20"/>
      <w:szCs w:val="20"/>
    </w:rPr>
  </w:style>
  <w:style w:type="paragraph" w:customStyle="1" w:styleId="ibm-ind-link">
    <w:name w:val="ibm-ind-link"/>
    <w:basedOn w:val="Normal"/>
    <w:rsid w:val="001717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13F"/>
    <w:pPr>
      <w:ind w:left="720"/>
      <w:contextualSpacing/>
    </w:pPr>
  </w:style>
  <w:style w:type="character" w:customStyle="1" w:styleId="smalltitle">
    <w:name w:val="smalltitle"/>
    <w:basedOn w:val="DefaultParagraphFont"/>
    <w:rsid w:val="001717CF"/>
  </w:style>
  <w:style w:type="character" w:styleId="Strong">
    <w:name w:val="Strong"/>
    <w:uiPriority w:val="22"/>
    <w:qFormat/>
    <w:rsid w:val="00CF513F"/>
    <w:rPr>
      <w:b/>
      <w:bCs/>
      <w:spacing w:val="0"/>
    </w:rPr>
  </w:style>
  <w:style w:type="table" w:styleId="TableGrid">
    <w:name w:val="Table Grid"/>
    <w:basedOn w:val="TableNormal"/>
    <w:uiPriority w:val="59"/>
    <w:rsid w:val="001717CF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541E4"/>
    <w:pPr>
      <w:tabs>
        <w:tab w:val="center" w:pos="4680"/>
        <w:tab w:val="right" w:pos="9360"/>
      </w:tabs>
    </w:pPr>
    <w:rPr>
      <w:rFonts w:ascii="Segoe UI" w:eastAsia="Calibri" w:hAnsi="Segoe UI"/>
      <w:iCs w:val="0"/>
      <w:sz w:val="19"/>
      <w:szCs w:val="22"/>
      <w:lang w:bidi="ar-SA"/>
    </w:rPr>
  </w:style>
  <w:style w:type="character" w:customStyle="1" w:styleId="HeaderChar">
    <w:name w:val="Header Char"/>
    <w:link w:val="Header"/>
    <w:uiPriority w:val="99"/>
    <w:rsid w:val="001541E4"/>
    <w:rPr>
      <w:rFonts w:ascii="Segoe UI" w:eastAsia="Calibri" w:hAnsi="Segoe UI"/>
      <w:sz w:val="19"/>
      <w:szCs w:val="22"/>
    </w:rPr>
  </w:style>
  <w:style w:type="paragraph" w:styleId="Footer">
    <w:name w:val="footer"/>
    <w:basedOn w:val="Normal"/>
    <w:link w:val="FooterChar"/>
    <w:uiPriority w:val="99"/>
    <w:rsid w:val="001541E4"/>
    <w:pPr>
      <w:tabs>
        <w:tab w:val="center" w:pos="4680"/>
        <w:tab w:val="right" w:pos="9360"/>
      </w:tabs>
    </w:pPr>
    <w:rPr>
      <w:rFonts w:ascii="Segoe UI" w:eastAsia="Calibri" w:hAnsi="Segoe UI"/>
      <w:iCs w:val="0"/>
      <w:sz w:val="19"/>
      <w:szCs w:val="22"/>
      <w:lang w:bidi="ar-SA"/>
    </w:rPr>
  </w:style>
  <w:style w:type="character" w:customStyle="1" w:styleId="FooterChar">
    <w:name w:val="Footer Char"/>
    <w:link w:val="Footer"/>
    <w:uiPriority w:val="99"/>
    <w:rsid w:val="001541E4"/>
    <w:rPr>
      <w:rFonts w:ascii="Segoe UI" w:eastAsia="Calibri" w:hAnsi="Segoe UI"/>
      <w:sz w:val="19"/>
      <w:szCs w:val="22"/>
    </w:rPr>
  </w:style>
  <w:style w:type="character" w:customStyle="1" w:styleId="code-quote">
    <w:name w:val="code-quote"/>
    <w:basedOn w:val="DefaultParagraphFont"/>
    <w:rsid w:val="001A0C85"/>
  </w:style>
  <w:style w:type="character" w:customStyle="1" w:styleId="code-comment">
    <w:name w:val="code-comment"/>
    <w:basedOn w:val="DefaultParagraphFont"/>
    <w:rsid w:val="001A0C85"/>
  </w:style>
  <w:style w:type="character" w:customStyle="1" w:styleId="code-keyword">
    <w:name w:val="code-keyword"/>
    <w:basedOn w:val="DefaultParagraphFont"/>
    <w:rsid w:val="001A0C85"/>
  </w:style>
  <w:style w:type="character" w:customStyle="1" w:styleId="Heading1Char">
    <w:name w:val="Heading 1 Char"/>
    <w:link w:val="Heading1"/>
    <w:uiPriority w:val="9"/>
    <w:rsid w:val="00C16E6D"/>
    <w:rPr>
      <w:rFonts w:ascii="Cambria" w:hAnsi="Cambria"/>
      <w:b/>
      <w:bCs/>
      <w:i/>
      <w:iCs/>
      <w:color w:val="622423"/>
      <w:sz w:val="24"/>
      <w:shd w:val="clear" w:color="auto" w:fill="F2DBDB"/>
    </w:rPr>
  </w:style>
  <w:style w:type="character" w:customStyle="1" w:styleId="Heading2Char">
    <w:name w:val="Heading 2 Char"/>
    <w:link w:val="Heading2"/>
    <w:uiPriority w:val="9"/>
    <w:rsid w:val="00C16E6D"/>
    <w:rPr>
      <w:rFonts w:ascii="Cambria" w:hAnsi="Cambria"/>
      <w:b/>
      <w:bCs/>
      <w:i/>
      <w:iCs/>
      <w:color w:val="943634"/>
      <w:sz w:val="24"/>
    </w:rPr>
  </w:style>
  <w:style w:type="character" w:customStyle="1" w:styleId="Heading3Char">
    <w:name w:val="Heading 3 Char"/>
    <w:link w:val="Heading3"/>
    <w:uiPriority w:val="9"/>
    <w:rsid w:val="00CF513F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rsid w:val="00CF513F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rsid w:val="00CF513F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rsid w:val="003D3B1C"/>
    <w:rPr>
      <w:rFonts w:ascii="Cambria" w:hAnsi="Cambria"/>
      <w:i/>
      <w:iCs/>
      <w:color w:val="943634"/>
      <w:sz w:val="24"/>
    </w:rPr>
  </w:style>
  <w:style w:type="character" w:customStyle="1" w:styleId="Heading7Char">
    <w:name w:val="Heading 7 Char"/>
    <w:link w:val="Heading7"/>
    <w:uiPriority w:val="9"/>
    <w:rsid w:val="00CF513F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rsid w:val="00CF513F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rsid w:val="00CF513F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customStyle="1" w:styleId="p">
    <w:name w:val="p"/>
    <w:basedOn w:val="Normal"/>
    <w:rsid w:val="008A778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docemphbolditalic">
    <w:name w:val="docemphbolditalic"/>
    <w:basedOn w:val="DefaultParagraphFont"/>
    <w:rsid w:val="008A7781"/>
  </w:style>
  <w:style w:type="character" w:customStyle="1" w:styleId="docemphul">
    <w:name w:val="docemphul"/>
    <w:basedOn w:val="DefaultParagraphFont"/>
    <w:rsid w:val="008A7781"/>
  </w:style>
  <w:style w:type="paragraph" w:customStyle="1" w:styleId="Title1">
    <w:name w:val="Title1"/>
    <w:basedOn w:val="Normal"/>
    <w:rsid w:val="008A778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bold">
    <w:name w:val="bold"/>
    <w:basedOn w:val="DefaultParagraphFont"/>
    <w:rsid w:val="008A7781"/>
  </w:style>
  <w:style w:type="character" w:customStyle="1" w:styleId="lineannotation">
    <w:name w:val="lineannotation"/>
    <w:basedOn w:val="DefaultParagraphFont"/>
    <w:rsid w:val="008A7781"/>
  </w:style>
  <w:style w:type="character" w:customStyle="1" w:styleId="remark">
    <w:name w:val="remark"/>
    <w:basedOn w:val="DefaultParagraphFont"/>
    <w:rsid w:val="008A7781"/>
  </w:style>
  <w:style w:type="character" w:customStyle="1" w:styleId="Emphasis1">
    <w:name w:val="Emphasis1"/>
    <w:basedOn w:val="DefaultParagraphFont"/>
    <w:rsid w:val="008A7781"/>
  </w:style>
  <w:style w:type="character" w:customStyle="1" w:styleId="Quote1">
    <w:name w:val="Quote1"/>
    <w:basedOn w:val="DefaultParagraphFont"/>
    <w:rsid w:val="008A7781"/>
  </w:style>
  <w:style w:type="character" w:customStyle="1" w:styleId="doctexthighlight">
    <w:name w:val="doctexthighlight"/>
    <w:basedOn w:val="DefaultParagraphFont"/>
    <w:rsid w:val="00660B59"/>
  </w:style>
  <w:style w:type="character" w:customStyle="1" w:styleId="tag">
    <w:name w:val="tag"/>
    <w:basedOn w:val="DefaultParagraphFont"/>
    <w:rsid w:val="00095664"/>
  </w:style>
  <w:style w:type="character" w:customStyle="1" w:styleId="pln">
    <w:name w:val="pln"/>
    <w:basedOn w:val="DefaultParagraphFont"/>
    <w:rsid w:val="00095664"/>
  </w:style>
  <w:style w:type="character" w:customStyle="1" w:styleId="atn">
    <w:name w:val="atn"/>
    <w:basedOn w:val="DefaultParagraphFont"/>
    <w:rsid w:val="00095664"/>
  </w:style>
  <w:style w:type="character" w:customStyle="1" w:styleId="pun">
    <w:name w:val="pun"/>
    <w:basedOn w:val="DefaultParagraphFont"/>
    <w:rsid w:val="00095664"/>
  </w:style>
  <w:style w:type="character" w:customStyle="1" w:styleId="atv">
    <w:name w:val="atv"/>
    <w:basedOn w:val="DefaultParagraphFont"/>
    <w:rsid w:val="00095664"/>
  </w:style>
  <w:style w:type="character" w:customStyle="1" w:styleId="kwd">
    <w:name w:val="kwd"/>
    <w:basedOn w:val="DefaultParagraphFont"/>
    <w:rsid w:val="00095664"/>
  </w:style>
  <w:style w:type="character" w:customStyle="1" w:styleId="typ">
    <w:name w:val="typ"/>
    <w:basedOn w:val="DefaultParagraphFont"/>
    <w:rsid w:val="00095664"/>
  </w:style>
  <w:style w:type="character" w:customStyle="1" w:styleId="str">
    <w:name w:val="str"/>
    <w:basedOn w:val="DefaultParagraphFont"/>
    <w:rsid w:val="00095664"/>
  </w:style>
  <w:style w:type="character" w:customStyle="1" w:styleId="com">
    <w:name w:val="com"/>
    <w:basedOn w:val="DefaultParagraphFont"/>
    <w:rsid w:val="00095664"/>
  </w:style>
  <w:style w:type="character" w:customStyle="1" w:styleId="hl-tag">
    <w:name w:val="hl-tag"/>
    <w:basedOn w:val="DefaultParagraphFont"/>
    <w:rsid w:val="00EB258A"/>
  </w:style>
  <w:style w:type="character" w:customStyle="1" w:styleId="hl-comment">
    <w:name w:val="hl-comment"/>
    <w:basedOn w:val="DefaultParagraphFont"/>
    <w:rsid w:val="008E36AB"/>
  </w:style>
  <w:style w:type="character" w:customStyle="1" w:styleId="itxtrst">
    <w:name w:val="itxtrst"/>
    <w:basedOn w:val="DefaultParagraphFont"/>
    <w:rsid w:val="00934A5E"/>
  </w:style>
  <w:style w:type="paragraph" w:styleId="Caption">
    <w:name w:val="caption"/>
    <w:basedOn w:val="Normal"/>
    <w:next w:val="Normal"/>
    <w:uiPriority w:val="35"/>
    <w:semiHidden/>
    <w:unhideWhenUsed/>
    <w:qFormat/>
    <w:rsid w:val="00CF513F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513F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/>
      <w:jc w:val="center"/>
    </w:pPr>
    <w:rPr>
      <w:rFonts w:ascii="Cambria" w:hAnsi="Cambria"/>
      <w:i/>
      <w:color w:val="FFFFFF"/>
      <w:spacing w:val="10"/>
      <w:sz w:val="48"/>
      <w:szCs w:val="48"/>
      <w:lang w:bidi="ar-SA"/>
    </w:rPr>
  </w:style>
  <w:style w:type="character" w:customStyle="1" w:styleId="TitleChar">
    <w:name w:val="Title Char"/>
    <w:link w:val="Title"/>
    <w:uiPriority w:val="10"/>
    <w:rsid w:val="00CF513F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3F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color w:val="622423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CF513F"/>
    <w:rPr>
      <w:rFonts w:ascii="Cambria" w:eastAsia="Times New Roman" w:hAnsi="Cambria" w:cs="Times New Roman"/>
      <w:i/>
      <w:iCs/>
      <w:color w:val="622423"/>
      <w:sz w:val="24"/>
      <w:szCs w:val="24"/>
    </w:rPr>
  </w:style>
  <w:style w:type="paragraph" w:styleId="NoSpacing">
    <w:name w:val="No Spacing"/>
    <w:basedOn w:val="Normal"/>
    <w:uiPriority w:val="1"/>
    <w:qFormat/>
    <w:rsid w:val="00CF513F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F513F"/>
    <w:rPr>
      <w:iCs w:val="0"/>
      <w:color w:val="943634"/>
      <w:lang w:bidi="ar-SA"/>
    </w:rPr>
  </w:style>
  <w:style w:type="character" w:customStyle="1" w:styleId="QuoteChar">
    <w:name w:val="Quote Char"/>
    <w:link w:val="Quote"/>
    <w:uiPriority w:val="29"/>
    <w:rsid w:val="00CF513F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3F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i/>
      <w:color w:val="C0504D"/>
      <w:lang w:bidi="ar-SA"/>
    </w:rPr>
  </w:style>
  <w:style w:type="character" w:customStyle="1" w:styleId="IntenseQuoteChar">
    <w:name w:val="Intense Quote Char"/>
    <w:link w:val="IntenseQuote"/>
    <w:uiPriority w:val="30"/>
    <w:rsid w:val="00CF513F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CF513F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CF513F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CF513F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CF513F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CF513F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13F"/>
    <w:pPr>
      <w:outlineLvl w:val="9"/>
    </w:pPr>
  </w:style>
  <w:style w:type="character" w:customStyle="1" w:styleId="epubgray">
    <w:name w:val="epub__gray"/>
    <w:basedOn w:val="DefaultParagraphFont"/>
    <w:rsid w:val="002F3E26"/>
  </w:style>
  <w:style w:type="paragraph" w:customStyle="1" w:styleId="epubcode">
    <w:name w:val="epub__code"/>
    <w:basedOn w:val="Normal"/>
    <w:rsid w:val="008228A3"/>
    <w:pPr>
      <w:spacing w:before="100" w:beforeAutospacing="1" w:after="100" w:afterAutospacing="1"/>
    </w:pPr>
    <w:rPr>
      <w:rFonts w:ascii="Times New Roman" w:hAnsi="Times New Roman"/>
      <w:iCs w:val="0"/>
      <w:sz w:val="24"/>
      <w:szCs w:val="24"/>
      <w:lang w:bidi="ar-SA"/>
    </w:rPr>
  </w:style>
  <w:style w:type="character" w:customStyle="1" w:styleId="searchhighlight">
    <w:name w:val="searchhighlight"/>
    <w:basedOn w:val="DefaultParagraphFont"/>
    <w:rsid w:val="00E7584D"/>
  </w:style>
  <w:style w:type="paragraph" w:customStyle="1" w:styleId="epubtablehead">
    <w:name w:val="epub__tablehead"/>
    <w:basedOn w:val="Normal"/>
    <w:rsid w:val="00EF6D43"/>
    <w:pPr>
      <w:spacing w:before="100" w:beforeAutospacing="1" w:after="100" w:afterAutospacing="1"/>
    </w:pPr>
    <w:rPr>
      <w:rFonts w:ascii="Times New Roman" w:hAnsi="Times New Roman"/>
      <w:iCs w:val="0"/>
      <w:sz w:val="24"/>
      <w:szCs w:val="24"/>
      <w:lang w:bidi="ar-SA"/>
    </w:rPr>
  </w:style>
  <w:style w:type="paragraph" w:customStyle="1" w:styleId="epubtablebody">
    <w:name w:val="epub__tablebody"/>
    <w:basedOn w:val="Normal"/>
    <w:rsid w:val="00EF6D43"/>
    <w:pPr>
      <w:spacing w:before="100" w:beforeAutospacing="1" w:after="100" w:afterAutospacing="1"/>
    </w:pPr>
    <w:rPr>
      <w:rFonts w:ascii="Times New Roman" w:hAnsi="Times New Roman"/>
      <w:iCs w:val="0"/>
      <w:sz w:val="24"/>
      <w:szCs w:val="24"/>
      <w:lang w:bidi="ar-SA"/>
    </w:rPr>
  </w:style>
  <w:style w:type="paragraph" w:styleId="EndnoteText">
    <w:name w:val="endnote text"/>
    <w:basedOn w:val="Normal"/>
    <w:link w:val="EndnoteTextChar"/>
    <w:rsid w:val="00FC31F2"/>
    <w:pPr>
      <w:spacing w:after="0"/>
    </w:pPr>
  </w:style>
  <w:style w:type="character" w:customStyle="1" w:styleId="EndnoteTextChar">
    <w:name w:val="Endnote Text Char"/>
    <w:basedOn w:val="DefaultParagraphFont"/>
    <w:link w:val="EndnoteText"/>
    <w:rsid w:val="00FC31F2"/>
    <w:rPr>
      <w:iCs/>
      <w:lang w:bidi="en-US"/>
    </w:rPr>
  </w:style>
  <w:style w:type="character" w:styleId="EndnoteReference">
    <w:name w:val="endnote reference"/>
    <w:basedOn w:val="DefaultParagraphFont"/>
    <w:rsid w:val="00FC31F2"/>
    <w:rPr>
      <w:vertAlign w:val="superscript"/>
    </w:rPr>
  </w:style>
  <w:style w:type="paragraph" w:customStyle="1" w:styleId="CodeGray">
    <w:name w:val="CodeGray"/>
    <w:basedOn w:val="Code"/>
    <w:link w:val="CodeGrayChar"/>
    <w:qFormat/>
    <w:rsid w:val="00C93888"/>
    <w:pPr>
      <w:shd w:val="clear" w:color="auto" w:fill="F2F2F2" w:themeFill="background1" w:themeFillShade="F2"/>
    </w:pPr>
  </w:style>
  <w:style w:type="paragraph" w:customStyle="1" w:styleId="CodeBrown">
    <w:name w:val="CodeBrown"/>
    <w:basedOn w:val="Code"/>
    <w:link w:val="CodeBrownChar"/>
    <w:qFormat/>
    <w:rsid w:val="00C93888"/>
    <w:rPr>
      <w:color w:val="C00000"/>
    </w:rPr>
  </w:style>
  <w:style w:type="character" w:customStyle="1" w:styleId="CodeGrayChar">
    <w:name w:val="CodeGray Char"/>
    <w:basedOn w:val="CodeChar"/>
    <w:link w:val="CodeGray"/>
    <w:rsid w:val="00C93888"/>
    <w:rPr>
      <w:rFonts w:ascii="Courier New" w:eastAsia="Calibri" w:hAnsi="Courier New"/>
      <w:sz w:val="16"/>
      <w:szCs w:val="22"/>
      <w:shd w:val="clear" w:color="auto" w:fill="F2F2F2" w:themeFill="background1" w:themeFillShade="F2"/>
    </w:rPr>
  </w:style>
  <w:style w:type="character" w:customStyle="1" w:styleId="CodeBrownChar">
    <w:name w:val="CodeBrown Char"/>
    <w:basedOn w:val="CodeChar"/>
    <w:link w:val="CodeBrown"/>
    <w:rsid w:val="00C93888"/>
    <w:rPr>
      <w:rFonts w:ascii="Courier New" w:eastAsia="Calibri" w:hAnsi="Courier New"/>
      <w:color w:val="C00000"/>
      <w:sz w:val="16"/>
      <w:szCs w:val="22"/>
    </w:rPr>
  </w:style>
  <w:style w:type="paragraph" w:customStyle="1" w:styleId="NormalBrown">
    <w:name w:val="NormalBrown"/>
    <w:basedOn w:val="Normal"/>
    <w:link w:val="NormalBrownChar"/>
    <w:qFormat/>
    <w:rsid w:val="00B327CC"/>
    <w:pPr>
      <w:shd w:val="clear" w:color="auto" w:fill="FDE9D9" w:themeFill="accent6" w:themeFillTint="33"/>
    </w:pPr>
    <w:rPr>
      <w:shd w:val="clear" w:color="auto" w:fill="FDE9D9" w:themeFill="accent6" w:themeFillTint="33"/>
      <w:lang w:bidi="ar-SA"/>
    </w:rPr>
  </w:style>
  <w:style w:type="character" w:customStyle="1" w:styleId="NormalBrownChar">
    <w:name w:val="NormalBrown Char"/>
    <w:basedOn w:val="DefaultParagraphFont"/>
    <w:link w:val="NormalBrown"/>
    <w:rsid w:val="00B327CC"/>
    <w:rPr>
      <w:iCs/>
      <w:shd w:val="clear" w:color="auto" w:fill="FDE9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02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4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6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5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43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46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0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5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6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7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6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6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8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8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9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6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0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4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2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7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3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7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8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536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7195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9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3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9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5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3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5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6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3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8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81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6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3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9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127C4-BE51-4777-9605-BBAE9066C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ICS460</vt:lpstr>
    </vt:vector>
  </TitlesOfParts>
  <Company>© 2012 Software Engineering Solutions, Inc.</Company>
  <LinksUpToDate>false</LinksUpToDate>
  <CharactersWithSpaces>11433</CharactersWithSpaces>
  <SharedDoc>false</SharedDoc>
  <HLinks>
    <vt:vector size="12" baseType="variant">
      <vt:variant>
        <vt:i4>2490408</vt:i4>
      </vt:variant>
      <vt:variant>
        <vt:i4>3</vt:i4>
      </vt:variant>
      <vt:variant>
        <vt:i4>0</vt:i4>
      </vt:variant>
      <vt:variant>
        <vt:i4>5</vt:i4>
      </vt:variant>
      <vt:variant>
        <vt:lpwstr>http://192.168.1.6/</vt:lpwstr>
      </vt:variant>
      <vt:variant>
        <vt:lpwstr/>
      </vt:variant>
      <vt:variant>
        <vt:i4>3080227</vt:i4>
      </vt:variant>
      <vt:variant>
        <vt:i4>0</vt:i4>
      </vt:variant>
      <vt:variant>
        <vt:i4>0</vt:i4>
      </vt:variant>
      <vt:variant>
        <vt:i4>5</vt:i4>
      </vt:variant>
      <vt:variant>
        <vt:lpwstr>http://11.22.33.44/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ICS460</dc:title>
  <dc:creator>Damodar Chetty</dc:creator>
  <cp:lastModifiedBy>Chetty, Damodar Kumar S</cp:lastModifiedBy>
  <cp:revision>86</cp:revision>
  <cp:lastPrinted>2017-01-05T20:59:00Z</cp:lastPrinted>
  <dcterms:created xsi:type="dcterms:W3CDTF">2015-10-07T15:47:00Z</dcterms:created>
  <dcterms:modified xsi:type="dcterms:W3CDTF">2021-10-04T20:11:00Z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20df1db-9955-4087-a541-42c2f5a9332e_Enabled">
    <vt:lpwstr>true</vt:lpwstr>
  </property>
  <property fmtid="{D5CDD505-2E9C-101B-9397-08002B2CF9AE}" pid="3" name="MSIP_Label_320df1db-9955-4087-a541-42c2f5a9332e_SetDate">
    <vt:lpwstr>2021-10-04T20:09:45Z</vt:lpwstr>
  </property>
  <property fmtid="{D5CDD505-2E9C-101B-9397-08002B2CF9AE}" pid="4" name="MSIP_Label_320df1db-9955-4087-a541-42c2f5a9332e_Method">
    <vt:lpwstr>Standard</vt:lpwstr>
  </property>
  <property fmtid="{D5CDD505-2E9C-101B-9397-08002B2CF9AE}" pid="5" name="MSIP_Label_320df1db-9955-4087-a541-42c2f5a9332e_Name">
    <vt:lpwstr>Confidential Information</vt:lpwstr>
  </property>
  <property fmtid="{D5CDD505-2E9C-101B-9397-08002B2CF9AE}" pid="6" name="MSIP_Label_320df1db-9955-4087-a541-42c2f5a9332e_SiteId">
    <vt:lpwstr>eef95730-77bf-4663-a55d-1ddff9335b5b</vt:lpwstr>
  </property>
  <property fmtid="{D5CDD505-2E9C-101B-9397-08002B2CF9AE}" pid="7" name="MSIP_Label_320df1db-9955-4087-a541-42c2f5a9332e_ActionId">
    <vt:lpwstr>dd962ca5-f55e-4f22-9128-f4882d6a4131</vt:lpwstr>
  </property>
  <property fmtid="{D5CDD505-2E9C-101B-9397-08002B2CF9AE}" pid="8" name="MSIP_Label_320df1db-9955-4087-a541-42c2f5a9332e_ContentBits">
    <vt:lpwstr>0</vt:lpwstr>
  </property>
</Properties>
</file>